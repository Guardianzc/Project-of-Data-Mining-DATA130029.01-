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drawing>
          <wp:anchor distT="0" distB="0" distL="114935" distR="114935" simplePos="0" relativeHeight="251658240" behindDoc="1" locked="0" layoutInCell="1" allowOverlap="1">
            <wp:simplePos x="0" y="0"/>
            <wp:positionH relativeFrom="column">
              <wp:posOffset>7620</wp:posOffset>
            </wp:positionH>
            <wp:positionV relativeFrom="paragraph">
              <wp:posOffset>55245</wp:posOffset>
            </wp:positionV>
            <wp:extent cx="5238750" cy="8805545"/>
            <wp:effectExtent l="0" t="0" r="0" b="14605"/>
            <wp:wrapNone/>
            <wp:docPr id="7" name="图片 7" descr="微信图片_2019033123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331234019"/>
                    <pic:cNvPicPr>
                      <a:picLocks noChangeAspect="1"/>
                    </pic:cNvPicPr>
                  </pic:nvPicPr>
                  <pic:blipFill>
                    <a:blip r:embed="rId5"/>
                    <a:stretch>
                      <a:fillRect/>
                    </a:stretch>
                  </pic:blipFill>
                  <pic:spPr>
                    <a:xfrm>
                      <a:off x="0" y="0"/>
                      <a:ext cx="5238750" cy="8805545"/>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color w:val="FFFFFF" w:themeColor="background1"/>
          <w:sz w:val="56"/>
          <w:szCs w:val="96"/>
          <w:lang w:val="en-US" w:eastAsia="zh-CN"/>
          <w14:textFill>
            <w14:solidFill>
              <w14:schemeClr w14:val="bg1"/>
            </w14:solidFill>
          </w14:textFill>
        </w:rPr>
      </w:pPr>
      <w:r>
        <w:rPr>
          <w:rFonts w:hint="eastAsia" w:ascii="华文行楷" w:hAnsi="华文行楷" w:eastAsia="华文行楷" w:cs="华文行楷"/>
          <w:color w:val="FFFFFF" w:themeColor="background1"/>
          <w:sz w:val="56"/>
          <w:szCs w:val="96"/>
          <w:lang w:val="en-US" w:eastAsia="zh-CN"/>
          <w14:textFill>
            <w14:solidFill>
              <w14:schemeClr w14:val="bg1"/>
            </w14:solidFill>
          </w14:textFill>
        </w:rPr>
        <w:t>健身房团购数据研究报告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ascii="华文行楷" w:hAnsi="华文行楷" w:eastAsia="华文行楷" w:cs="华文行楷"/>
          <w:color w:val="FFFFFF" w:themeColor="background1"/>
          <w:sz w:val="40"/>
          <w:szCs w:val="48"/>
          <w:lang w:val="en-US" w:eastAsia="zh-CN"/>
          <w14:textFill>
            <w14:solidFill>
              <w14:schemeClr w14:val="bg1"/>
            </w14:solidFill>
          </w14:textFill>
        </w:rPr>
      </w:pPr>
    </w:p>
    <w:p>
      <w:pPr>
        <w:jc w:val="center"/>
        <w:rPr>
          <w:rFonts w:hint="eastAsia" w:ascii="华文行楷" w:hAnsi="华文行楷" w:eastAsia="华文行楷" w:cs="华文行楷"/>
          <w:color w:val="FFFFFF" w:themeColor="background1"/>
          <w:sz w:val="40"/>
          <w:szCs w:val="48"/>
          <w:lang w:val="en-US" w:eastAsia="zh-CN"/>
          <w14:textFill>
            <w14:solidFill>
              <w14:schemeClr w14:val="bg1"/>
            </w14:solidFill>
          </w14:textFill>
        </w:rPr>
      </w:pPr>
    </w:p>
    <w:p>
      <w:pPr>
        <w:jc w:val="center"/>
        <w:rPr>
          <w:rFonts w:hint="eastAsia" w:ascii="华文行楷" w:hAnsi="华文行楷" w:eastAsia="华文行楷" w:cs="华文行楷"/>
          <w:color w:val="FFFFFF" w:themeColor="background1"/>
          <w:sz w:val="40"/>
          <w:szCs w:val="48"/>
          <w:lang w:val="en-US" w:eastAsia="zh-CN"/>
          <w14:textFill>
            <w14:solidFill>
              <w14:schemeClr w14:val="bg1"/>
            </w14:solidFill>
          </w14:textFill>
        </w:rPr>
      </w:pPr>
    </w:p>
    <w:p>
      <w:pPr>
        <w:jc w:val="center"/>
        <w:rPr>
          <w:rFonts w:hint="eastAsia" w:ascii="华文行楷" w:hAnsi="华文行楷" w:eastAsia="华文行楷" w:cs="华文行楷"/>
          <w:color w:val="FFFFFF" w:themeColor="background1"/>
          <w:sz w:val="40"/>
          <w:szCs w:val="48"/>
          <w:lang w:val="en-US" w:eastAsia="zh-CN"/>
          <w14:textFill>
            <w14:solidFill>
              <w14:schemeClr w14:val="bg1"/>
            </w14:solidFill>
          </w14:textFill>
        </w:rPr>
      </w:pPr>
    </w:p>
    <w:p>
      <w:pPr>
        <w:jc w:val="both"/>
        <w:rPr>
          <w:rFonts w:hint="eastAsia" w:ascii="华文行楷" w:hAnsi="华文行楷" w:eastAsia="华文行楷" w:cs="华文行楷"/>
          <w:color w:val="FFFFFF" w:themeColor="background1"/>
          <w:sz w:val="40"/>
          <w:szCs w:val="48"/>
          <w:lang w:val="en-US" w:eastAsia="zh-CN"/>
          <w14:textFill>
            <w14:solidFill>
              <w14:schemeClr w14:val="bg1"/>
            </w14:solidFill>
          </w14:textFill>
        </w:rPr>
      </w:pPr>
    </w:p>
    <w:p>
      <w:pPr>
        <w:jc w:val="center"/>
        <w:rPr>
          <w:rFonts w:hint="eastAsia" w:ascii="华文行楷" w:hAnsi="华文行楷" w:eastAsia="华文行楷" w:cs="华文行楷"/>
          <w:color w:val="FFFFFF" w:themeColor="background1"/>
          <w:sz w:val="56"/>
          <w:szCs w:val="96"/>
          <w:lang w:val="en-US" w:eastAsia="zh-CN"/>
          <w14:textFill>
            <w14:solidFill>
              <w14:schemeClr w14:val="bg1"/>
            </w14:solidFill>
          </w14:textFill>
        </w:rPr>
      </w:pPr>
      <w:r>
        <w:rPr>
          <w:rFonts w:hint="eastAsia" w:ascii="华文行楷" w:hAnsi="华文行楷" w:eastAsia="华文行楷" w:cs="华文行楷"/>
          <w:color w:val="FFFFFF" w:themeColor="background1"/>
          <w:sz w:val="40"/>
          <w:szCs w:val="48"/>
          <w:lang w:val="en-US" w:eastAsia="zh-CN"/>
          <w14:textFill>
            <w14:solidFill>
              <w14:schemeClr w14:val="bg1"/>
            </w14:solidFill>
          </w14:textFill>
        </w:rPr>
        <w:t>复旦第三区交通委小组</w:t>
      </w:r>
    </w:p>
    <w:p>
      <w:pPr>
        <w:ind w:firstLine="2310" w:firstLineChars="1100"/>
        <w:jc w:val="both"/>
        <w:rPr>
          <w:rFonts w:hint="eastAsia" w:ascii="华文行楷" w:hAnsi="华文行楷" w:eastAsia="华文行楷" w:cs="华文行楷"/>
          <w:color w:val="FFFFFF" w:themeColor="background1"/>
          <w:lang w:val="en-US" w:eastAsia="zh-CN"/>
          <w14:textFill>
            <w14:solidFill>
              <w14:schemeClr w14:val="bg1"/>
            </w14:solidFill>
          </w14:textFill>
        </w:rPr>
      </w:pPr>
    </w:p>
    <w:p>
      <w:pPr>
        <w:ind w:firstLine="2310" w:firstLineChars="1100"/>
        <w:jc w:val="both"/>
        <w:rPr>
          <w:rFonts w:hint="eastAsia" w:ascii="华文行楷" w:hAnsi="华文行楷" w:eastAsia="华文行楷" w:cs="华文行楷"/>
          <w:color w:val="FFFFFF" w:themeColor="background1"/>
          <w:lang w:val="en-US" w:eastAsia="zh-CN"/>
          <w14:textFill>
            <w14:solidFill>
              <w14:schemeClr w14:val="bg1"/>
            </w14:solidFill>
          </w14:textFill>
        </w:rPr>
      </w:pPr>
      <w:r>
        <w:rPr>
          <w:rFonts w:hint="eastAsia" w:ascii="华文行楷" w:hAnsi="华文行楷" w:eastAsia="华文行楷" w:cs="华文行楷"/>
          <w:color w:val="FFFFFF" w:themeColor="background1"/>
          <w:lang w:val="en-US" w:eastAsia="zh-CN"/>
          <w14:textFill>
            <w14:solidFill>
              <w14:schemeClr w14:val="bg1"/>
            </w14:solidFill>
          </w14:textFill>
        </w:rPr>
        <w:t>李泽君、赵雅滢、谢炳辉、王维实、钟诚</w:t>
      </w:r>
    </w:p>
    <w:p>
      <w:pPr>
        <w:rPr>
          <w:rFonts w:hint="eastAsia"/>
          <w:lang w:val="en-US" w:eastAsia="zh-CN"/>
        </w:rPr>
      </w:pPr>
    </w:p>
    <w:p>
      <w:pPr>
        <w:jc w:val="center"/>
        <w:rPr>
          <w:rFonts w:hint="eastAsia" w:ascii="华文行楷" w:hAnsi="华文行楷" w:eastAsia="华文行楷" w:cs="华文行楷"/>
          <w:color w:val="FFFFFF" w:themeColor="background1"/>
          <w:sz w:val="28"/>
          <w:szCs w:val="36"/>
          <w:lang w:val="en-US" w:eastAsia="zh-CN"/>
          <w14:textFill>
            <w14:solidFill>
              <w14:schemeClr w14:val="bg1"/>
            </w14:solidFill>
          </w14:textFill>
        </w:rPr>
      </w:pPr>
      <w:r>
        <w:rPr>
          <w:rFonts w:hint="eastAsia" w:ascii="华文行楷" w:hAnsi="华文行楷" w:eastAsia="华文行楷" w:cs="华文行楷"/>
          <w:color w:val="FFFFFF" w:themeColor="background1"/>
          <w:sz w:val="28"/>
          <w:szCs w:val="36"/>
          <w:lang w:val="en-US" w:eastAsia="zh-CN"/>
          <w14:textFill>
            <w14:solidFill>
              <w14:schemeClr w14:val="bg1"/>
            </w14:solidFill>
          </w14:textFill>
        </w:rPr>
        <w:t>2019.3.31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anchor distT="0" distB="0" distL="114935" distR="114935" simplePos="0" relativeHeight="251659264" behindDoc="1" locked="0" layoutInCell="1" allowOverlap="1">
            <wp:simplePos x="0" y="0"/>
            <wp:positionH relativeFrom="column">
              <wp:posOffset>-154305</wp:posOffset>
            </wp:positionH>
            <wp:positionV relativeFrom="paragraph">
              <wp:posOffset>92710</wp:posOffset>
            </wp:positionV>
            <wp:extent cx="5681980" cy="8803640"/>
            <wp:effectExtent l="0" t="0" r="13970" b="16510"/>
            <wp:wrapNone/>
            <wp:docPr id="11" name="图片 11" descr="微信图片_2019033123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190331234019"/>
                    <pic:cNvPicPr>
                      <a:picLocks noChangeAspect="1"/>
                    </pic:cNvPicPr>
                  </pic:nvPicPr>
                  <pic:blipFill>
                    <a:blip r:embed="rId5"/>
                    <a:srcRect t="27374" r="-642"/>
                    <a:stretch>
                      <a:fillRect/>
                    </a:stretch>
                  </pic:blipFill>
                  <pic:spPr>
                    <a:xfrm>
                      <a:off x="0" y="0"/>
                      <a:ext cx="5681980" cy="8803640"/>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3360" w:firstLineChars="600"/>
        <w:rPr>
          <w:rFonts w:hint="eastAsia" w:ascii="华文行楷" w:hAnsi="华文行楷" w:eastAsia="华文行楷" w:cs="华文行楷"/>
          <w:color w:val="FFFFFF" w:themeColor="background1"/>
          <w:sz w:val="56"/>
          <w:szCs w:val="96"/>
          <w:lang w:val="en-US" w:eastAsia="zh-CN"/>
          <w14:textFill>
            <w14:solidFill>
              <w14:schemeClr w14:val="bg1"/>
            </w14:solidFill>
          </w14:textFill>
        </w:rPr>
        <w:sectPr>
          <w:headerReference r:id="rId3" w:type="default"/>
          <w:pgSz w:w="11906" w:h="16838"/>
          <w:pgMar w:top="1440" w:right="1800" w:bottom="1440" w:left="1800" w:header="851" w:footer="992" w:gutter="0"/>
          <w:cols w:space="425" w:num="1"/>
          <w:docGrid w:type="lines" w:linePitch="312" w:charSpace="0"/>
        </w:sectPr>
      </w:pPr>
      <w:r>
        <w:rPr>
          <w:rFonts w:hint="eastAsia" w:ascii="华文行楷" w:hAnsi="华文行楷" w:eastAsia="华文行楷" w:cs="华文行楷"/>
          <w:color w:val="FFFFFF" w:themeColor="background1"/>
          <w:sz w:val="56"/>
          <w:szCs w:val="96"/>
          <w:lang w:val="en-US" w:eastAsia="zh-CN"/>
          <w14:textFill>
            <w14:solidFill>
              <w14:schemeClr w14:val="bg1"/>
            </w14:solidFill>
          </w14:textFill>
        </w:rPr>
        <w:t>目录</w:t>
      </w:r>
    </w:p>
    <w:sdt>
      <w:sdtPr>
        <w:rPr>
          <w:rFonts w:ascii="宋体" w:hAnsi="宋体" w:eastAsia="宋体" w:cstheme="minorBidi"/>
          <w:kern w:val="2"/>
          <w:sz w:val="21"/>
          <w:szCs w:val="24"/>
          <w:lang w:val="en-US" w:eastAsia="zh-CN" w:bidi="ar-SA"/>
        </w:rPr>
        <w:id w:val="147459514"/>
        <w15:color w:val="DBDBDB"/>
        <w:docPartObj>
          <w:docPartGallery w:val="Table of Contents"/>
          <w:docPartUnique/>
        </w:docPartObj>
      </w:sdtPr>
      <w:sdtEndPr>
        <w:rPr>
          <w:rFonts w:hint="eastAsia" w:ascii="华文楷体" w:hAnsi="华文楷体" w:eastAsia="华文楷体" w:cs="华文楷体"/>
          <w:b/>
          <w:bCs/>
          <w:color w:val="FFFFFF" w:themeColor="background1"/>
          <w:kern w:val="2"/>
          <w:sz w:val="20"/>
          <w:szCs w:val="20"/>
          <w:lang w:val="en-US" w:eastAsia="zh-CN" w:bidi="ar-SA"/>
          <w14:textFill>
            <w14:solidFill>
              <w14:schemeClr w14:val="bg1"/>
            </w14:solidFill>
          </w14:textFill>
        </w:rPr>
      </w:sdtEndPr>
      <w:sdtContent>
        <w:p>
          <w:pPr>
            <w:spacing w:before="0" w:beforeLines="0" w:after="0" w:afterLines="0" w:line="240" w:lineRule="auto"/>
            <w:ind w:left="0" w:leftChars="0" w:right="0" w:rightChars="0" w:firstLine="0" w:firstLineChars="0"/>
            <w:jc w:val="both"/>
            <w:rPr>
              <w:rFonts w:hint="eastAsia" w:ascii="华文楷体" w:hAnsi="华文楷体" w:eastAsia="华文楷体" w:cs="华文楷体"/>
              <w:color w:val="FFFFFF" w:themeColor="background1"/>
              <w:sz w:val="21"/>
              <w:szCs w:val="21"/>
              <w14:textFill>
                <w14:solidFill>
                  <w14:schemeClr w14:val="bg1"/>
                </w14:solidFill>
              </w14:textFill>
            </w:rPr>
          </w:pPr>
          <w:bookmarkStart w:id="0" w:name="_Toc18904_WPSOffice_Type2"/>
          <w:r>
            <w:rPr>
              <w:rFonts w:hint="eastAsia" w:ascii="华文楷体" w:hAnsi="华文楷体" w:eastAsia="华文楷体" w:cs="华文楷体"/>
              <w:b/>
              <w:bCs/>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_Toc27121_WPSOffice_Level1 </w:instrText>
          </w: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id w:val="147459514"/>
              <w:placeholder>
                <w:docPart w:val="{5854af24-8dee-458d-ae51-ac3abbd4ec7d}"/>
              </w:placeholder>
              <w15:color w:val="509DF3"/>
            </w:sdtPr>
            <w:sdtEnd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b/>
                  <w:bCs/>
                  <w:color w:val="FFFFFF" w:themeColor="background1"/>
                  <w:sz w:val="21"/>
                  <w:szCs w:val="21"/>
                  <w14:textFill>
                    <w14:solidFill>
                      <w14:schemeClr w14:val="bg1"/>
                    </w14:solidFill>
                  </w14:textFill>
                </w:rPr>
                <w:t>一、 背景介绍</w:t>
              </w:r>
            </w:sdtContent>
          </w:sdt>
          <w: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t>.................................................</w:t>
          </w:r>
          <w:r>
            <w:rPr>
              <w:rFonts w:hint="eastAsia" w:ascii="华文楷体" w:hAnsi="华文楷体" w:eastAsia="华文楷体" w:cs="华文楷体"/>
              <w:b/>
              <w:bCs/>
              <w:color w:val="FFFFFF" w:themeColor="background1"/>
              <w:sz w:val="21"/>
              <w:szCs w:val="21"/>
              <w14:textFill>
                <w14:solidFill>
                  <w14:schemeClr w14:val="bg1"/>
                </w14:solidFill>
              </w14:textFill>
            </w:rPr>
            <w:tab/>
          </w:r>
          <w:bookmarkStart w:id="1" w:name="_Toc27121_WPSOffice_Level1Page"/>
          <w:r>
            <w:rPr>
              <w:rFonts w:hint="eastAsia" w:ascii="华文楷体" w:hAnsi="华文楷体" w:eastAsia="华文楷体" w:cs="华文楷体"/>
              <w:b/>
              <w:bCs/>
              <w:color w:val="FFFFFF" w:themeColor="background1"/>
              <w:sz w:val="21"/>
              <w:szCs w:val="21"/>
              <w14:textFill>
                <w14:solidFill>
                  <w14:schemeClr w14:val="bg1"/>
                </w14:solidFill>
              </w14:textFill>
            </w:rPr>
            <w:t>2</w:t>
          </w:r>
          <w:bookmarkEnd w:id="1"/>
          <w:r>
            <w:rPr>
              <w:rFonts w:hint="eastAsia" w:ascii="华文楷体" w:hAnsi="华文楷体" w:eastAsia="华文楷体" w:cs="华文楷体"/>
              <w:b/>
              <w:bCs/>
              <w:color w:val="FFFFFF" w:themeColor="background1"/>
              <w:sz w:val="21"/>
              <w:szCs w:val="21"/>
              <w14:textFill>
                <w14:solidFill>
                  <w14:schemeClr w14:val="bg1"/>
                </w14:solidFill>
              </w14:textFill>
            </w:rPr>
            <w:fldChar w:fldCharType="end"/>
          </w:r>
        </w:p>
        <w:p>
          <w:pPr>
            <w:pStyle w:val="7"/>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_Toc18904_WPSOffice_Level1 </w:instrText>
          </w: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id w:val="147459514"/>
              <w:placeholder>
                <w:docPart w:val="{1d1fe83b-9be5-4794-b429-c50988b3e24e}"/>
              </w:placeholder>
              <w15:color w:val="509DF3"/>
            </w:sdtPr>
            <w:sdtEnd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b/>
                  <w:bCs/>
                  <w:color w:val="FFFFFF" w:themeColor="background1"/>
                  <w:sz w:val="21"/>
                  <w:szCs w:val="21"/>
                  <w14:textFill>
                    <w14:solidFill>
                      <w14:schemeClr w14:val="bg1"/>
                    </w14:solidFill>
                  </w14:textFill>
                </w:rPr>
                <w:t>二、 数据预处理</w:t>
              </w:r>
            </w:sdtContent>
          </w:sdt>
          <w:r>
            <w:rPr>
              <w:rFonts w:hint="eastAsia" w:ascii="华文楷体" w:hAnsi="华文楷体" w:eastAsia="华文楷体" w:cs="华文楷体"/>
              <w:b/>
              <w:bCs/>
              <w:color w:val="FFFFFF" w:themeColor="background1"/>
              <w:sz w:val="21"/>
              <w:szCs w:val="21"/>
              <w14:textFill>
                <w14:solidFill>
                  <w14:schemeClr w14:val="bg1"/>
                </w14:solidFill>
              </w14:textFill>
            </w:rPr>
            <w:tab/>
          </w:r>
          <w:bookmarkStart w:id="2" w:name="_Toc18904_WPSOffice_Level1Page"/>
          <w:r>
            <w:rPr>
              <w:rFonts w:hint="eastAsia" w:ascii="华文楷体" w:hAnsi="华文楷体" w:eastAsia="华文楷体" w:cs="华文楷体"/>
              <w:b/>
              <w:bCs/>
              <w:color w:val="FFFFFF" w:themeColor="background1"/>
              <w:sz w:val="21"/>
              <w:szCs w:val="21"/>
              <w14:textFill>
                <w14:solidFill>
                  <w14:schemeClr w14:val="bg1"/>
                </w14:solidFill>
              </w14:textFill>
            </w:rPr>
            <w:t>3</w:t>
          </w:r>
          <w:bookmarkEnd w:id="2"/>
          <w:r>
            <w:rPr>
              <w:rFonts w:hint="eastAsia" w:ascii="华文楷体" w:hAnsi="华文楷体" w:eastAsia="华文楷体" w:cs="华文楷体"/>
              <w:b/>
              <w:bCs/>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_Toc18904_WPSOffice_Level2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e2ab0c60-2565-4a6c-a903-c1d4008ccad0}"/>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2.1  缺失数据处理</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3" w:name="_Toc18904_WPSOffice_Level2Page"/>
          <w:r>
            <w:rPr>
              <w:rFonts w:hint="eastAsia" w:ascii="华文楷体" w:hAnsi="华文楷体" w:eastAsia="华文楷体" w:cs="华文楷体"/>
              <w:color w:val="FFFFFF" w:themeColor="background1"/>
              <w:sz w:val="21"/>
              <w:szCs w:val="21"/>
              <w14:textFill>
                <w14:solidFill>
                  <w14:schemeClr w14:val="bg1"/>
                </w14:solidFill>
              </w14:textFill>
            </w:rPr>
            <w:t>3</w:t>
          </w:r>
          <w:bookmarkEnd w:id="3"/>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_Toc22416_WPSOffice_Level2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def3da77-d636-4714-8e84-9a74fdfe7bf4}"/>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2.2 哑变量处理</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4" w:name="_Toc22416_WPSOffice_Level2Page"/>
          <w:r>
            <w:rPr>
              <w:rFonts w:hint="eastAsia" w:ascii="华文楷体" w:hAnsi="华文楷体" w:eastAsia="华文楷体" w:cs="华文楷体"/>
              <w:color w:val="FFFFFF" w:themeColor="background1"/>
              <w:sz w:val="21"/>
              <w:szCs w:val="21"/>
              <w14:textFill>
                <w14:solidFill>
                  <w14:schemeClr w14:val="bg1"/>
                </w14:solidFill>
              </w14:textFill>
            </w:rPr>
            <w:t>3</w:t>
          </w:r>
          <w:bookmarkEnd w:id="4"/>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_Toc5957_WPSOffice_Level2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e2e9f8cd-543b-4580-965c-43b207b0a47a}"/>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2.3 数值型变量处理</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5" w:name="_Toc5957_WPSOffice_Level2Page"/>
          <w:r>
            <w:rPr>
              <w:rFonts w:hint="eastAsia" w:ascii="华文楷体" w:hAnsi="华文楷体" w:eastAsia="华文楷体" w:cs="华文楷体"/>
              <w:color w:val="FFFFFF" w:themeColor="background1"/>
              <w:sz w:val="21"/>
              <w:szCs w:val="21"/>
              <w14:textFill>
                <w14:solidFill>
                  <w14:schemeClr w14:val="bg1"/>
                </w14:solidFill>
              </w14:textFill>
            </w:rPr>
            <w:t>3</w:t>
          </w:r>
          <w:bookmarkEnd w:id="5"/>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_Toc20220_WPSOffice_Level2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0936a108-fd85-445c-a456-e5c79d4cdc64}"/>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2.4 提取衍生变量</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6" w:name="_Toc20220_WPSOffice_Level2Page"/>
          <w:r>
            <w:rPr>
              <w:rFonts w:hint="eastAsia" w:ascii="华文楷体" w:hAnsi="华文楷体" w:eastAsia="华文楷体" w:cs="华文楷体"/>
              <w:color w:val="FFFFFF" w:themeColor="background1"/>
              <w:sz w:val="21"/>
              <w:szCs w:val="21"/>
              <w14:textFill>
                <w14:solidFill>
                  <w14:schemeClr w14:val="bg1"/>
                </w14:solidFill>
              </w14:textFill>
            </w:rPr>
            <w:t>3</w:t>
          </w:r>
          <w:bookmarkEnd w:id="6"/>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7"/>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_Toc22416_WPSOffice_Level1 </w:instrText>
          </w: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id w:val="147459514"/>
              <w:placeholder>
                <w:docPart w:val="{49aca00f-ee3f-4816-be90-b0775d908ab6}"/>
              </w:placeholder>
              <w15:color w:val="509DF3"/>
            </w:sdtPr>
            <w:sdtEnd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b/>
                  <w:bCs/>
                  <w:color w:val="FFFFFF" w:themeColor="background1"/>
                  <w:sz w:val="21"/>
                  <w:szCs w:val="21"/>
                  <w14:textFill>
                    <w14:solidFill>
                      <w14:schemeClr w14:val="bg1"/>
                    </w14:solidFill>
                  </w14:textFill>
                </w:rPr>
                <w:t>三、 变量分析</w:t>
              </w:r>
            </w:sdtContent>
          </w:sdt>
          <w:r>
            <w:rPr>
              <w:rFonts w:hint="eastAsia" w:ascii="华文楷体" w:hAnsi="华文楷体" w:eastAsia="华文楷体" w:cs="华文楷体"/>
              <w:b/>
              <w:bCs/>
              <w:color w:val="FFFFFF" w:themeColor="background1"/>
              <w:sz w:val="21"/>
              <w:szCs w:val="21"/>
              <w14:textFill>
                <w14:solidFill>
                  <w14:schemeClr w14:val="bg1"/>
                </w14:solidFill>
              </w14:textFill>
            </w:rPr>
            <w:tab/>
          </w:r>
          <w:bookmarkStart w:id="7" w:name="_Toc22416_WPSOffice_Level1Page"/>
          <w:r>
            <w:rPr>
              <w:rFonts w:hint="eastAsia" w:ascii="华文楷体" w:hAnsi="华文楷体" w:eastAsia="华文楷体" w:cs="华文楷体"/>
              <w:b/>
              <w:bCs/>
              <w:color w:val="FFFFFF" w:themeColor="background1"/>
              <w:sz w:val="21"/>
              <w:szCs w:val="21"/>
              <w14:textFill>
                <w14:solidFill>
                  <w14:schemeClr w14:val="bg1"/>
                </w14:solidFill>
              </w14:textFill>
            </w:rPr>
            <w:t>3</w:t>
          </w:r>
          <w:bookmarkEnd w:id="7"/>
          <w:r>
            <w:rPr>
              <w:rFonts w:hint="eastAsia" w:ascii="华文楷体" w:hAnsi="华文楷体" w:eastAsia="华文楷体" w:cs="华文楷体"/>
              <w:b/>
              <w:bCs/>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_Toc28419_WPSOffice_Level2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e1a67893-235d-4500-a1e9-bcf0f2b06dec}"/>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3.1 因变量</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8" w:name="_Toc28419_WPSOffice_Level2Page"/>
          <w:r>
            <w:rPr>
              <w:rFonts w:hint="eastAsia" w:ascii="华文楷体" w:hAnsi="华文楷体" w:eastAsia="华文楷体" w:cs="华文楷体"/>
              <w:color w:val="FFFFFF" w:themeColor="background1"/>
              <w:sz w:val="21"/>
              <w:szCs w:val="21"/>
              <w14:textFill>
                <w14:solidFill>
                  <w14:schemeClr w14:val="bg1"/>
                </w14:solidFill>
              </w14:textFill>
            </w:rPr>
            <w:t>3</w:t>
          </w:r>
          <w:bookmarkEnd w:id="8"/>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_Toc30302_WPSOffice_Level2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e9bc65b4-140e-4189-9b61-976ff49d5ecf}"/>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3.2 评分</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9" w:name="_Toc30302_WPSOffice_Level2Page"/>
          <w:r>
            <w:rPr>
              <w:rFonts w:hint="eastAsia" w:ascii="华文楷体" w:hAnsi="华文楷体" w:eastAsia="华文楷体" w:cs="华文楷体"/>
              <w:color w:val="FFFFFF" w:themeColor="background1"/>
              <w:sz w:val="21"/>
              <w:szCs w:val="21"/>
              <w14:textFill>
                <w14:solidFill>
                  <w14:schemeClr w14:val="bg1"/>
                </w14:solidFill>
              </w14:textFill>
            </w:rPr>
            <w:t>4</w:t>
          </w:r>
          <w:bookmarkEnd w:id="9"/>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_Toc13099_WPSOffice_Level2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f6510fb8-dc88-42d7-9b22-77f4b980748a}"/>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3.3 评论数</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0" w:name="_Toc13099_WPSOffice_Level2Page"/>
          <w:r>
            <w:rPr>
              <w:rFonts w:hint="eastAsia" w:ascii="华文楷体" w:hAnsi="华文楷体" w:eastAsia="华文楷体" w:cs="华文楷体"/>
              <w:color w:val="FFFFFF" w:themeColor="background1"/>
              <w:sz w:val="21"/>
              <w:szCs w:val="21"/>
              <w14:textFill>
                <w14:solidFill>
                  <w14:schemeClr w14:val="bg1"/>
                </w14:solidFill>
              </w14:textFill>
            </w:rPr>
            <w:t>4</w:t>
          </w:r>
          <w:bookmarkEnd w:id="10"/>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_Toc10392_WPSOffice_Level2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902d5e10-4323-4f00-af4a-e52c950b7406}"/>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3.4 评论数X评分</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1" w:name="_Toc10392_WPSOffice_Level2Page"/>
          <w:r>
            <w:rPr>
              <w:rFonts w:hint="eastAsia" w:ascii="华文楷体" w:hAnsi="华文楷体" w:eastAsia="华文楷体" w:cs="华文楷体"/>
              <w:color w:val="FFFFFF" w:themeColor="background1"/>
              <w:sz w:val="21"/>
              <w:szCs w:val="21"/>
              <w14:textFill>
                <w14:solidFill>
                  <w14:schemeClr w14:val="bg1"/>
                </w14:solidFill>
              </w14:textFill>
            </w:rPr>
            <w:t>5</w:t>
          </w:r>
          <w:bookmarkEnd w:id="11"/>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_Toc6018_WPSOffice_Level2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e0d76c83-e530-42a0-86ae-a9411b4c32cb}"/>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3.5 计次方式</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2" w:name="_Toc6018_WPSOffice_Level2Page"/>
          <w:r>
            <w:rPr>
              <w:rFonts w:hint="eastAsia" w:ascii="华文楷体" w:hAnsi="华文楷体" w:eastAsia="华文楷体" w:cs="华文楷体"/>
              <w:color w:val="FFFFFF" w:themeColor="background1"/>
              <w:sz w:val="21"/>
              <w:szCs w:val="21"/>
              <w14:textFill>
                <w14:solidFill>
                  <w14:schemeClr w14:val="bg1"/>
                </w14:solidFill>
              </w14:textFill>
            </w:rPr>
            <w:t>6</w:t>
          </w:r>
          <w:bookmarkEnd w:id="12"/>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_Toc9506_WPSOffice_Level2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5460c3e6-e897-49c2-95af-adb064f05299}"/>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3.6 项目</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3" w:name="_Toc9506_WPSOffice_Level2Page"/>
          <w:r>
            <w:rPr>
              <w:rFonts w:hint="eastAsia" w:ascii="华文楷体" w:hAnsi="华文楷体" w:eastAsia="华文楷体" w:cs="华文楷体"/>
              <w:color w:val="FFFFFF" w:themeColor="background1"/>
              <w:sz w:val="21"/>
              <w:szCs w:val="21"/>
              <w14:textFill>
                <w14:solidFill>
                  <w14:schemeClr w14:val="bg1"/>
                </w14:solidFill>
              </w14:textFill>
            </w:rPr>
            <w:t>6</w:t>
          </w:r>
          <w:bookmarkEnd w:id="13"/>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_Toc21853_WPSOffice_Level2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8eebd311-e125-4c98-abb4-bd9a56388f73}"/>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3.7 有效期</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4" w:name="_Toc21853_WPSOffice_Level2Page"/>
          <w:r>
            <w:rPr>
              <w:rFonts w:hint="eastAsia" w:ascii="华文楷体" w:hAnsi="华文楷体" w:eastAsia="华文楷体" w:cs="华文楷体"/>
              <w:color w:val="FFFFFF" w:themeColor="background1"/>
              <w:sz w:val="21"/>
              <w:szCs w:val="21"/>
              <w14:textFill>
                <w14:solidFill>
                  <w14:schemeClr w14:val="bg1"/>
                </w14:solidFill>
              </w14:textFill>
            </w:rPr>
            <w:t>7</w:t>
          </w:r>
          <w:bookmarkEnd w:id="14"/>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_Toc16586_WPSOffice_Level2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c9d42758-715d-4445-a3d1-c4f354e91683}"/>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3.8 起始年份</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5" w:name="_Toc16586_WPSOffice_Level2Page"/>
          <w:r>
            <w:rPr>
              <w:rFonts w:hint="eastAsia" w:ascii="华文楷体" w:hAnsi="华文楷体" w:eastAsia="华文楷体" w:cs="华文楷体"/>
              <w:color w:val="FFFFFF" w:themeColor="background1"/>
              <w:sz w:val="21"/>
              <w:szCs w:val="21"/>
              <w14:textFill>
                <w14:solidFill>
                  <w14:schemeClr w14:val="bg1"/>
                </w14:solidFill>
              </w14:textFill>
            </w:rPr>
            <w:t>7</w:t>
          </w:r>
          <w:bookmarkEnd w:id="15"/>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_Toc13271_WPSOffice_Level2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d018c157-4ee4-40f3-9246-e2ff47dff70c}"/>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3.9 节假日可用</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6" w:name="_Toc13271_WPSOffice_Level2Page"/>
          <w:r>
            <w:rPr>
              <w:rFonts w:hint="eastAsia" w:ascii="华文楷体" w:hAnsi="华文楷体" w:eastAsia="华文楷体" w:cs="华文楷体"/>
              <w:color w:val="FFFFFF" w:themeColor="background1"/>
              <w:sz w:val="21"/>
              <w:szCs w:val="21"/>
              <w14:textFill>
                <w14:solidFill>
                  <w14:schemeClr w14:val="bg1"/>
                </w14:solidFill>
              </w14:textFill>
            </w:rPr>
            <w:t>8</w:t>
          </w:r>
          <w:bookmarkEnd w:id="16"/>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_Toc32164_WPSOffice_Level2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e7a09ad0-8ab6-4dca-94eb-9b56e10fa48f}"/>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3.10 预约情况</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7" w:name="_Toc32164_WPSOffice_Level2Page"/>
          <w:r>
            <w:rPr>
              <w:rFonts w:hint="eastAsia" w:ascii="华文楷体" w:hAnsi="华文楷体" w:eastAsia="华文楷体" w:cs="华文楷体"/>
              <w:color w:val="FFFFFF" w:themeColor="background1"/>
              <w:sz w:val="21"/>
              <w:szCs w:val="21"/>
              <w14:textFill>
                <w14:solidFill>
                  <w14:schemeClr w14:val="bg1"/>
                </w14:solidFill>
              </w14:textFill>
            </w:rPr>
            <w:t>8</w:t>
          </w:r>
          <w:bookmarkEnd w:id="17"/>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_Toc11922_WPSOffice_Level2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ca07c65c-3625-4128-a34c-64e268fc7617}"/>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3.11 是否有温馨提示</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8" w:name="_Toc11922_WPSOffice_Level2Page"/>
          <w:r>
            <w:rPr>
              <w:rFonts w:hint="eastAsia" w:ascii="华文楷体" w:hAnsi="华文楷体" w:eastAsia="华文楷体" w:cs="华文楷体"/>
              <w:color w:val="FFFFFF" w:themeColor="background1"/>
              <w:sz w:val="21"/>
              <w:szCs w:val="21"/>
              <w14:textFill>
                <w14:solidFill>
                  <w14:schemeClr w14:val="bg1"/>
                </w14:solidFill>
              </w14:textFill>
            </w:rPr>
            <w:t>9</w:t>
          </w:r>
          <w:bookmarkEnd w:id="18"/>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_Toc19259_WPSOffice_Level2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f0895507-31de-47fd-af70-64aa4db77280}"/>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3.12 是否为体验活动</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19" w:name="_Toc19259_WPSOffice_Level2Page"/>
          <w:r>
            <w:rPr>
              <w:rFonts w:hint="eastAsia" w:ascii="华文楷体" w:hAnsi="华文楷体" w:eastAsia="华文楷体" w:cs="华文楷体"/>
              <w:color w:val="FFFFFF" w:themeColor="background1"/>
              <w:sz w:val="21"/>
              <w:szCs w:val="21"/>
              <w14:textFill>
                <w14:solidFill>
                  <w14:schemeClr w14:val="bg1"/>
                </w14:solidFill>
              </w14:textFill>
            </w:rPr>
            <w:t>9</w:t>
          </w:r>
          <w:bookmarkEnd w:id="19"/>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7"/>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_Toc5957_WPSOffice_Level1 </w:instrText>
          </w: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id w:val="147459514"/>
              <w:placeholder>
                <w:docPart w:val="{df64ee1e-2481-44d9-877a-8db4fba866bf}"/>
              </w:placeholder>
              <w15:color w:val="509DF3"/>
            </w:sdtPr>
            <w:sdtEnd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b/>
                  <w:bCs/>
                  <w:color w:val="FFFFFF" w:themeColor="background1"/>
                  <w:sz w:val="21"/>
                  <w:szCs w:val="21"/>
                  <w14:textFill>
                    <w14:solidFill>
                      <w14:schemeClr w14:val="bg1"/>
                    </w14:solidFill>
                  </w14:textFill>
                </w:rPr>
                <w:t>四、 模型拟合</w:t>
              </w:r>
            </w:sdtContent>
          </w:sdt>
          <w:r>
            <w:rPr>
              <w:rFonts w:hint="eastAsia" w:ascii="华文楷体" w:hAnsi="华文楷体" w:eastAsia="华文楷体" w:cs="华文楷体"/>
              <w:b/>
              <w:bCs/>
              <w:color w:val="FFFFFF" w:themeColor="background1"/>
              <w:sz w:val="21"/>
              <w:szCs w:val="21"/>
              <w14:textFill>
                <w14:solidFill>
                  <w14:schemeClr w14:val="bg1"/>
                </w14:solidFill>
              </w14:textFill>
            </w:rPr>
            <w:tab/>
          </w:r>
          <w:bookmarkStart w:id="20" w:name="_Toc5957_WPSOffice_Level1Page"/>
          <w:r>
            <w:rPr>
              <w:rFonts w:hint="eastAsia" w:ascii="华文楷体" w:hAnsi="华文楷体" w:eastAsia="华文楷体" w:cs="华文楷体"/>
              <w:b/>
              <w:bCs/>
              <w:color w:val="FFFFFF" w:themeColor="background1"/>
              <w:sz w:val="21"/>
              <w:szCs w:val="21"/>
              <w14:textFill>
                <w14:solidFill>
                  <w14:schemeClr w14:val="bg1"/>
                </w14:solidFill>
              </w14:textFill>
            </w:rPr>
            <w:t>10</w:t>
          </w:r>
          <w:bookmarkEnd w:id="20"/>
          <w:r>
            <w:rPr>
              <w:rFonts w:hint="eastAsia" w:ascii="华文楷体" w:hAnsi="华文楷体" w:eastAsia="华文楷体" w:cs="华文楷体"/>
              <w:b/>
              <w:bCs/>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_Toc6036_WPSOffice_Level2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2b437e36-feec-4f43-8e7c-43be928de3ae}"/>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4.1 初步拟合</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21" w:name="_Toc6036_WPSOffice_Level2Page"/>
          <w:r>
            <w:rPr>
              <w:rFonts w:hint="eastAsia" w:ascii="华文楷体" w:hAnsi="华文楷体" w:eastAsia="华文楷体" w:cs="华文楷体"/>
              <w:color w:val="FFFFFF" w:themeColor="background1"/>
              <w:sz w:val="21"/>
              <w:szCs w:val="21"/>
              <w14:textFill>
                <w14:solidFill>
                  <w14:schemeClr w14:val="bg1"/>
                </w14:solidFill>
              </w14:textFill>
            </w:rPr>
            <w:t>10</w:t>
          </w:r>
          <w:bookmarkEnd w:id="21"/>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_Toc31105_WPSOffice_Level2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3fc10a25-fb45-4bc1-8a3d-029970946c39}"/>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4.2 变量间的相互影响</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22" w:name="_Toc31105_WPSOffice_Level2Page"/>
          <w:r>
            <w:rPr>
              <w:rFonts w:hint="eastAsia" w:ascii="华文楷体" w:hAnsi="华文楷体" w:eastAsia="华文楷体" w:cs="华文楷体"/>
              <w:color w:val="FFFFFF" w:themeColor="background1"/>
              <w:sz w:val="21"/>
              <w:szCs w:val="21"/>
              <w14:textFill>
                <w14:solidFill>
                  <w14:schemeClr w14:val="bg1"/>
                </w14:solidFill>
              </w14:textFill>
            </w:rPr>
            <w:t>10</w:t>
          </w:r>
          <w:bookmarkEnd w:id="22"/>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8"/>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_Toc13570_WPSOffice_Level2 </w:instrText>
          </w:r>
          <w:r>
            <w:rPr>
              <w:rFonts w:hint="eastAsia" w:ascii="华文楷体" w:hAnsi="华文楷体" w:eastAsia="华文楷体" w:cs="华文楷体"/>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id w:val="147459514"/>
              <w:placeholder>
                <w:docPart w:val="{0ca65874-19ae-4728-af5d-b9db89a0d556}"/>
              </w:placeholder>
              <w15:color w:val="509DF3"/>
            </w:sdtPr>
            <w:sdtEndPr>
              <w:rPr>
                <w:rFonts w:hint="eastAsia" w:ascii="华文楷体" w:hAnsi="华文楷体" w:eastAsia="华文楷体" w:cs="华文楷体"/>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color w:val="FFFFFF" w:themeColor="background1"/>
                  <w:sz w:val="21"/>
                  <w:szCs w:val="21"/>
                  <w14:textFill>
                    <w14:solidFill>
                      <w14:schemeClr w14:val="bg1"/>
                    </w14:solidFill>
                  </w14:textFill>
                </w:rPr>
                <w:t>4.3 模型优化</w:t>
              </w:r>
            </w:sdtContent>
          </w:sdt>
          <w:r>
            <w:rPr>
              <w:rFonts w:hint="eastAsia" w:ascii="华文楷体" w:hAnsi="华文楷体" w:eastAsia="华文楷体" w:cs="华文楷体"/>
              <w:color w:val="FFFFFF" w:themeColor="background1"/>
              <w:sz w:val="21"/>
              <w:szCs w:val="21"/>
              <w14:textFill>
                <w14:solidFill>
                  <w14:schemeClr w14:val="bg1"/>
                </w14:solidFill>
              </w14:textFill>
            </w:rPr>
            <w:tab/>
          </w:r>
          <w:bookmarkStart w:id="23" w:name="_Toc13570_WPSOffice_Level2Page"/>
          <w:r>
            <w:rPr>
              <w:rFonts w:hint="eastAsia" w:ascii="华文楷体" w:hAnsi="华文楷体" w:eastAsia="华文楷体" w:cs="华文楷体"/>
              <w:color w:val="FFFFFF" w:themeColor="background1"/>
              <w:sz w:val="21"/>
              <w:szCs w:val="21"/>
              <w14:textFill>
                <w14:solidFill>
                  <w14:schemeClr w14:val="bg1"/>
                </w14:solidFill>
              </w14:textFill>
            </w:rPr>
            <w:t>11</w:t>
          </w:r>
          <w:bookmarkEnd w:id="23"/>
          <w:r>
            <w:rPr>
              <w:rFonts w:hint="eastAsia" w:ascii="华文楷体" w:hAnsi="华文楷体" w:eastAsia="华文楷体" w:cs="华文楷体"/>
              <w:color w:val="FFFFFF" w:themeColor="background1"/>
              <w:sz w:val="21"/>
              <w:szCs w:val="21"/>
              <w14:textFill>
                <w14:solidFill>
                  <w14:schemeClr w14:val="bg1"/>
                </w14:solidFill>
              </w14:textFill>
            </w:rPr>
            <w:fldChar w:fldCharType="end"/>
          </w:r>
        </w:p>
        <w:p>
          <w:pPr>
            <w:pStyle w:val="7"/>
            <w:tabs>
              <w:tab w:val="right" w:leader="dot" w:pos="3940"/>
            </w:tabs>
            <w:rPr>
              <w:rFonts w:hint="eastAsia" w:ascii="华文楷体" w:hAnsi="华文楷体" w:eastAsia="华文楷体" w:cs="华文楷体"/>
              <w:color w:val="FFFFFF" w:themeColor="background1"/>
              <w:sz w:val="21"/>
              <w:szCs w:val="21"/>
              <w14:textFill>
                <w14:solidFill>
                  <w14:schemeClr w14:val="bg1"/>
                </w14:solidFill>
              </w14:textFill>
            </w:rPr>
          </w:pP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_Toc20220_WPSOffice_Level1 </w:instrText>
          </w: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id w:val="147459514"/>
              <w:placeholder>
                <w:docPart w:val="{10866439-d411-4c40-82fa-828bd18fb7ad}"/>
              </w:placeholder>
              <w15:color w:val="509DF3"/>
            </w:sdtPr>
            <w:sdtEnd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b/>
                  <w:bCs/>
                  <w:color w:val="FFFFFF" w:themeColor="background1"/>
                  <w:sz w:val="21"/>
                  <w:szCs w:val="21"/>
                  <w14:textFill>
                    <w14:solidFill>
                      <w14:schemeClr w14:val="bg1"/>
                    </w14:solidFill>
                  </w14:textFill>
                </w:rPr>
                <w:t>五、 外部资料与模型的改进方向</w:t>
              </w:r>
            </w:sdtContent>
          </w:sdt>
          <w:r>
            <w:rPr>
              <w:rFonts w:hint="eastAsia" w:ascii="华文楷体" w:hAnsi="华文楷体" w:eastAsia="华文楷体" w:cs="华文楷体"/>
              <w:b/>
              <w:bCs/>
              <w:color w:val="FFFFFF" w:themeColor="background1"/>
              <w:sz w:val="21"/>
              <w:szCs w:val="21"/>
              <w14:textFill>
                <w14:solidFill>
                  <w14:schemeClr w14:val="bg1"/>
                </w14:solidFill>
              </w14:textFill>
            </w:rPr>
            <w:tab/>
          </w:r>
          <w:bookmarkStart w:id="24" w:name="_Toc20220_WPSOffice_Level1Page"/>
          <w:r>
            <w:rPr>
              <w:rFonts w:hint="eastAsia" w:ascii="华文楷体" w:hAnsi="华文楷体" w:eastAsia="华文楷体" w:cs="华文楷体"/>
              <w:b/>
              <w:bCs/>
              <w:color w:val="FFFFFF" w:themeColor="background1"/>
              <w:sz w:val="21"/>
              <w:szCs w:val="21"/>
              <w14:textFill>
                <w14:solidFill>
                  <w14:schemeClr w14:val="bg1"/>
                </w14:solidFill>
              </w14:textFill>
            </w:rPr>
            <w:t>12</w:t>
          </w:r>
          <w:bookmarkEnd w:id="24"/>
          <w:r>
            <w:rPr>
              <w:rFonts w:hint="eastAsia" w:ascii="华文楷体" w:hAnsi="华文楷体" w:eastAsia="华文楷体" w:cs="华文楷体"/>
              <w:b/>
              <w:bCs/>
              <w:color w:val="FFFFFF" w:themeColor="background1"/>
              <w:sz w:val="21"/>
              <w:szCs w:val="21"/>
              <w14:textFill>
                <w14:solidFill>
                  <w14:schemeClr w14:val="bg1"/>
                </w14:solidFill>
              </w14:textFill>
            </w:rPr>
            <w:fldChar w:fldCharType="end"/>
          </w:r>
        </w:p>
        <w:p>
          <w:pPr>
            <w:pStyle w:val="7"/>
            <w:tabs>
              <w:tab w:val="right" w:leader="dot" w:pos="3940"/>
            </w:tabs>
          </w:pP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begin"/>
          </w:r>
          <w:r>
            <w:rPr>
              <w:rFonts w:hint="eastAsia" w:ascii="华文楷体" w:hAnsi="华文楷体" w:eastAsia="华文楷体" w:cs="华文楷体"/>
              <w:color w:val="FFFFFF" w:themeColor="background1"/>
              <w:sz w:val="21"/>
              <w:szCs w:val="21"/>
              <w14:textFill>
                <w14:solidFill>
                  <w14:schemeClr w14:val="bg1"/>
                </w14:solidFill>
              </w14:textFill>
            </w:rPr>
            <w:instrText xml:space="preserve"> HYPERLINK \l _Toc28419_WPSOffice_Level1 </w:instrText>
          </w:r>
          <w:r>
            <w:rPr>
              <w:rFonts w:hint="eastAsia" w:ascii="华文楷体" w:hAnsi="华文楷体" w:eastAsia="华文楷体" w:cs="华文楷体"/>
              <w:b/>
              <w:bCs/>
              <w:color w:val="FFFFFF" w:themeColor="background1"/>
              <w:sz w:val="21"/>
              <w:szCs w:val="21"/>
              <w14:textFill>
                <w14:solidFill>
                  <w14:schemeClr w14:val="bg1"/>
                </w14:solidFill>
              </w14:textFill>
            </w:rPr>
            <w:fldChar w:fldCharType="separate"/>
          </w:r>
          <w:sdt>
            <w:sdt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id w:val="147459514"/>
              <w:placeholder>
                <w:docPart w:val="{8d12e53b-4e61-4713-945b-f56fa8f4a07a}"/>
              </w:placeholder>
              <w15:color w:val="509DF3"/>
            </w:sdtPr>
            <w:sdtEndPr>
              <w:rPr>
                <w:rFonts w:hint="eastAsia" w:ascii="华文楷体" w:hAnsi="华文楷体" w:eastAsia="华文楷体" w:cs="华文楷体"/>
                <w:b/>
                <w:bCs/>
                <w:color w:val="FFFFFF" w:themeColor="background1"/>
                <w:kern w:val="2"/>
                <w:sz w:val="22"/>
                <w:szCs w:val="28"/>
                <w:lang w:val="en-US" w:eastAsia="zh-CN" w:bidi="ar-SA"/>
                <w14:textFill>
                  <w14:solidFill>
                    <w14:schemeClr w14:val="bg1"/>
                  </w14:solidFill>
                </w14:textFill>
              </w:rPr>
            </w:sdtEndPr>
            <w:sdtContent>
              <w:r>
                <w:rPr>
                  <w:rFonts w:hint="eastAsia" w:ascii="华文楷体" w:hAnsi="华文楷体" w:eastAsia="华文楷体" w:cs="华文楷体"/>
                  <w:b/>
                  <w:bCs/>
                  <w:color w:val="FFFFFF" w:themeColor="background1"/>
                  <w:sz w:val="21"/>
                  <w:szCs w:val="21"/>
                  <w14:textFill>
                    <w14:solidFill>
                      <w14:schemeClr w14:val="bg1"/>
                    </w14:solidFill>
                  </w14:textFill>
                </w:rPr>
                <w:t>六、 小组分工</w:t>
              </w:r>
            </w:sdtContent>
          </w:sdt>
          <w:r>
            <w:rPr>
              <w:rFonts w:hint="eastAsia" w:ascii="华文楷体" w:hAnsi="华文楷体" w:eastAsia="华文楷体" w:cs="华文楷体"/>
              <w:b/>
              <w:bCs/>
              <w:color w:val="FFFFFF" w:themeColor="background1"/>
              <w:sz w:val="21"/>
              <w:szCs w:val="21"/>
              <w14:textFill>
                <w14:solidFill>
                  <w14:schemeClr w14:val="bg1"/>
                </w14:solidFill>
              </w14:textFill>
            </w:rPr>
            <w:tab/>
          </w:r>
          <w:bookmarkStart w:id="25" w:name="_Toc28419_WPSOffice_Level1Page"/>
          <w:r>
            <w:rPr>
              <w:rFonts w:hint="eastAsia" w:ascii="华文楷体" w:hAnsi="华文楷体" w:eastAsia="华文楷体" w:cs="华文楷体"/>
              <w:b/>
              <w:bCs/>
              <w:color w:val="FFFFFF" w:themeColor="background1"/>
              <w:sz w:val="21"/>
              <w:szCs w:val="21"/>
              <w14:textFill>
                <w14:solidFill>
                  <w14:schemeClr w14:val="bg1"/>
                </w14:solidFill>
              </w14:textFill>
            </w:rPr>
            <w:t>13</w:t>
          </w:r>
          <w:bookmarkEnd w:id="25"/>
          <w:r>
            <w:rPr>
              <w:rFonts w:hint="eastAsia" w:ascii="华文楷体" w:hAnsi="华文楷体" w:eastAsia="华文楷体" w:cs="华文楷体"/>
              <w:b/>
              <w:bCs/>
              <w:color w:val="FFFFFF" w:themeColor="background1"/>
              <w:sz w:val="21"/>
              <w:szCs w:val="21"/>
              <w14:textFill>
                <w14:solidFill>
                  <w14:schemeClr w14:val="bg1"/>
                </w14:solidFill>
              </w14:textFill>
            </w:rPr>
            <w:fldChar w:fldCharType="end"/>
          </w:r>
          <w:bookmarkEnd w:id="0"/>
        </w:p>
      </w:sdtContent>
    </w:sdt>
    <w:p>
      <w:pPr>
        <w:jc w:val="left"/>
        <w:rPr>
          <w:rFonts w:hint="eastAsia" w:ascii="华文行楷" w:hAnsi="华文行楷" w:eastAsia="华文行楷" w:cs="华文行楷"/>
          <w:color w:val="FFFFFF" w:themeColor="background1"/>
          <w:sz w:val="56"/>
          <w:szCs w:val="96"/>
          <w:lang w:val="en-US" w:eastAsia="zh-CN"/>
          <w14:textFill>
            <w14:solidFill>
              <w14:schemeClr w14:val="bg1"/>
            </w14:solidFill>
          </w14:textFill>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华文行楷" w:hAnsi="华文行楷" w:eastAsia="华文行楷" w:cs="华文行楷"/>
          <w:color w:val="FFFFFF" w:themeColor="background1"/>
          <w:sz w:val="56"/>
          <w:szCs w:val="96"/>
          <w:lang w:val="en-US" w:eastAsia="zh-CN"/>
          <w14:textFill>
            <w14:solidFill>
              <w14:schemeClr w14:val="bg1"/>
            </w14:solidFill>
          </w14:textFill>
        </w:rPr>
      </w:pPr>
    </w:p>
    <w:p>
      <w:pPr>
        <w:ind w:firstLine="1260" w:firstLineChars="600"/>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lang w:val="en-US" w:eastAsia="zh-CN"/>
        </w:rPr>
        <w:sectPr>
          <w:type w:val="continuous"/>
          <w:pgSz w:w="11906" w:h="16838"/>
          <w:pgMar w:top="1440" w:right="1800" w:bottom="1440" w:left="1800" w:header="851" w:footer="992" w:gutter="0"/>
          <w:cols w:space="425" w:num="1"/>
          <w:docGrid w:type="lines" w:linePitch="312" w:charSpace="0"/>
        </w:sectPr>
      </w:pPr>
      <w:bookmarkStart w:id="26" w:name="_Toc27121_WPSOffice_Level1"/>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lang w:val="en-US" w:eastAsia="zh-CN"/>
        </w:rPr>
      </w:pPr>
      <w:r>
        <w:rPr>
          <w:rFonts w:hint="eastAsia"/>
          <w:lang w:val="en-US" w:eastAsia="zh-CN"/>
        </w:rPr>
        <w:t>背景介绍</w:t>
      </w:r>
      <w:bookmarkEnd w:id="26"/>
    </w:p>
    <w:p>
      <w:pPr>
        <w:numPr>
          <w:ilvl w:val="0"/>
          <w:numId w:val="0"/>
        </w:numPr>
        <w:ind w:firstLine="420" w:firstLineChars="200"/>
        <w:rPr>
          <w:rFonts w:hint="eastAsia"/>
          <w:lang w:val="en-US" w:eastAsia="zh-CN"/>
        </w:rPr>
      </w:pPr>
      <w:r>
        <w:rPr>
          <w:rFonts w:hint="eastAsia"/>
          <w:lang w:val="en-US" w:eastAsia="zh-CN"/>
        </w:rPr>
        <w:t>健身房健身已然成为了一种时尚，一种潮流。健身不仅可以使肌肉强健还能预防疾病，除此之外，健身也能促进代谢速率，增加肌肉皮肤弹性，增强身体抵抗力，改善睡眠，释放工作压力等等功效。可以说，健身百利而无一害，只要通过正确的方法，规律的安排，足够的补充及合理的休息，健身都能在各方面明显改善身体机能。越来越多的都市人选择在健身房健身锻炼。</w:t>
      </w:r>
    </w:p>
    <w:p>
      <w:pPr>
        <w:numPr>
          <w:ilvl w:val="0"/>
          <w:numId w:val="0"/>
        </w:numPr>
        <w:ind w:firstLine="420" w:firstLineChars="200"/>
        <w:rPr>
          <w:rFonts w:hint="eastAsia"/>
          <w:lang w:val="en-US" w:eastAsia="zh-CN"/>
        </w:rPr>
      </w:pPr>
      <w:r>
        <w:rPr>
          <w:rFonts w:hint="eastAsia"/>
          <w:lang w:val="en-US" w:eastAsia="zh-CN"/>
        </w:rPr>
        <w:t>在这样安全又时尚的活动中健身房的选择就成为一个问题，由于房的规模、环境、价格参差不齐，健身房的选择就变得尤为关键。这里我们在网站上抓取了1581条数据，试图分析影响健身房团购数的因素。</w:t>
      </w:r>
    </w:p>
    <w:p>
      <w:pPr>
        <w:widowControl w:val="0"/>
        <w:numPr>
          <w:ilvl w:val="0"/>
          <w:numId w:val="0"/>
        </w:numPr>
        <w:jc w:val="both"/>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0"/>
        <w:rPr>
          <w:rFonts w:hint="eastAsia"/>
          <w:lang w:val="en-US" w:eastAsia="zh-CN"/>
        </w:rPr>
      </w:pPr>
      <w:bookmarkStart w:id="27" w:name="_Toc18904_WPSOffice_Level1"/>
      <w:r>
        <w:rPr>
          <w:rFonts w:hint="eastAsia"/>
          <w:lang w:val="en-US" w:eastAsia="zh-CN"/>
        </w:rPr>
        <w:t>数据预处理</w:t>
      </w:r>
      <w:bookmarkEnd w:id="27"/>
    </w:p>
    <w:p>
      <w:pPr>
        <w:keepNext w:val="0"/>
        <w:keepLines w:val="0"/>
        <w:pageBreakBefore w:val="0"/>
        <w:widowControl w:val="0"/>
        <w:numPr>
          <w:ilvl w:val="0"/>
          <w:numId w:val="0"/>
        </w:numPr>
        <w:kinsoku/>
        <w:wordWrap/>
        <w:overflowPunct/>
        <w:topLinePunct w:val="0"/>
        <w:autoSpaceDE/>
        <w:autoSpaceDN/>
        <w:bidi w:val="0"/>
        <w:adjustRightInd/>
        <w:snapToGrid/>
        <w:ind w:firstLine="420"/>
        <w:jc w:val="both"/>
        <w:textAlignment w:val="auto"/>
        <w:outlineLvl w:val="1"/>
        <w:rPr>
          <w:rFonts w:hint="eastAsia"/>
          <w:lang w:val="en-US" w:eastAsia="zh-CN"/>
        </w:rPr>
      </w:pPr>
      <w:bookmarkStart w:id="28" w:name="_Toc18904_WPSOffice_Level2"/>
      <w:r>
        <w:rPr>
          <w:rFonts w:hint="eastAsia"/>
          <w:lang w:val="en-US" w:eastAsia="zh-CN"/>
        </w:rPr>
        <w:t>2.1  缺失数据处理</w:t>
      </w:r>
      <w:bookmarkEnd w:id="28"/>
    </w:p>
    <w:p>
      <w:pPr>
        <w:widowControl w:val="0"/>
        <w:numPr>
          <w:ilvl w:val="0"/>
          <w:numId w:val="0"/>
        </w:numPr>
        <w:ind w:firstLine="420"/>
        <w:jc w:val="both"/>
        <w:rPr>
          <w:rFonts w:hint="eastAsia"/>
          <w:lang w:val="en-US" w:eastAsia="zh-CN"/>
        </w:rPr>
      </w:pPr>
      <w:r>
        <w:rPr>
          <w:rFonts w:hint="eastAsia"/>
          <w:lang w:val="en-US" w:eastAsia="zh-CN"/>
        </w:rPr>
        <w:t>在我们搜集的健身房团购数据中，存在缺失的数据列有“评分”，“评论数”，“规格”，“团购价格”，“团购内容”，“有效期”，“可用时间”和“预约说明”。其中“评分”、“评论数”、“规格”、“价格”，“内容”全部缺失的数据显然是应当删去的。删去后剩余1581条数据。</w:t>
      </w:r>
    </w:p>
    <w:p>
      <w:pPr>
        <w:widowControl w:val="0"/>
        <w:numPr>
          <w:ilvl w:val="0"/>
          <w:numId w:val="0"/>
        </w:numPr>
        <w:ind w:firstLine="420"/>
        <w:jc w:val="both"/>
        <w:rPr>
          <w:rFonts w:hint="eastAsia"/>
          <w:lang w:val="en-US" w:eastAsia="zh-CN"/>
        </w:rPr>
      </w:pPr>
      <w:r>
        <w:rPr>
          <w:rFonts w:hint="eastAsia"/>
          <w:lang w:val="en-US" w:eastAsia="zh-CN"/>
        </w:rPr>
        <w:t>对于“评论数”数据，我们可以发现“评论数”数据栏中并不存在值为0的数据，故可以推测“评论数”数据的缺失是因为评论数为0，将其缺失值全部填补为0。</w:t>
      </w:r>
    </w:p>
    <w:p>
      <w:pPr>
        <w:widowControl w:val="0"/>
        <w:numPr>
          <w:ilvl w:val="0"/>
          <w:numId w:val="0"/>
        </w:numPr>
        <w:ind w:firstLine="420"/>
        <w:jc w:val="both"/>
        <w:rPr>
          <w:rFonts w:hint="eastAsia"/>
          <w:lang w:val="en-US" w:eastAsia="zh-CN"/>
        </w:rPr>
      </w:pPr>
      <w:r>
        <w:rPr>
          <w:rFonts w:hint="eastAsia"/>
          <w:lang w:val="en-US" w:eastAsia="zh-CN"/>
        </w:rPr>
        <w:t>在其他数据中，“规格”、“团购内容”、“可用内容”、“预约说明”属于类别型变量，之后可以将其化为哑变量进行处理，故先不加以考虑。其余列属于数值型变量，故将“评分”，“价格”变量先设置为其他有效数据的均值。</w:t>
      </w:r>
    </w:p>
    <w:p>
      <w:pPr>
        <w:keepNext w:val="0"/>
        <w:keepLines w:val="0"/>
        <w:pageBreakBefore w:val="0"/>
        <w:widowControl w:val="0"/>
        <w:numPr>
          <w:ilvl w:val="0"/>
          <w:numId w:val="0"/>
        </w:numPr>
        <w:kinsoku/>
        <w:wordWrap/>
        <w:overflowPunct/>
        <w:topLinePunct w:val="0"/>
        <w:autoSpaceDE/>
        <w:autoSpaceDN/>
        <w:bidi w:val="0"/>
        <w:adjustRightInd/>
        <w:snapToGrid/>
        <w:ind w:firstLine="420"/>
        <w:jc w:val="both"/>
        <w:textAlignment w:val="auto"/>
        <w:outlineLvl w:val="1"/>
        <w:rPr>
          <w:rFonts w:hint="eastAsia"/>
          <w:lang w:val="en-US" w:eastAsia="zh-CN"/>
        </w:rPr>
      </w:pPr>
      <w:bookmarkStart w:id="29" w:name="_Toc22416_WPSOffice_Level2"/>
      <w:r>
        <w:rPr>
          <w:rFonts w:hint="eastAsia"/>
          <w:lang w:val="en-US" w:eastAsia="zh-CN"/>
        </w:rPr>
        <w:t>2.2 哑变量处理</w:t>
      </w:r>
      <w:bookmarkEnd w:id="29"/>
    </w:p>
    <w:p>
      <w:pPr>
        <w:widowControl w:val="0"/>
        <w:numPr>
          <w:ilvl w:val="0"/>
          <w:numId w:val="0"/>
        </w:numPr>
        <w:ind w:firstLine="420"/>
        <w:jc w:val="both"/>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对于健身房而言，办卡的长度和次数无疑是非常重要的选择因素之一。在“标题”，“团购内容”，“温馨提示”中提取与次数相关的关键词。发现有以下几个关键词：“月卡”、“年卡”、“季卡”、“周卡”、“节”、“次”、“份”等。而对于其他使用“小时”，“课”，“期”计数的样本，我们将其看作“一次”消费。按照这样的原则，我们可以</w:t>
      </w:r>
    </w:p>
    <w:p>
      <w:pPr>
        <w:widowControl w:val="0"/>
        <w:numPr>
          <w:ilvl w:val="0"/>
          <w:numId w:val="0"/>
        </w:numPr>
        <w:ind w:firstLine="420"/>
        <w:jc w:val="both"/>
        <w:rPr>
          <w:rFonts w:hint="eastAsia"/>
          <w:lang w:val="en-US" w:eastAsia="zh-CN"/>
        </w:rPr>
      </w:pPr>
      <w:r>
        <w:rPr>
          <w:rFonts w:hint="eastAsia"/>
          <w:lang w:val="en-US" w:eastAsia="zh-CN"/>
        </w:rPr>
        <w:t>将次数变量进行分类。</w:t>
      </w:r>
    </w:p>
    <w:p>
      <w:pPr>
        <w:widowControl w:val="0"/>
        <w:numPr>
          <w:ilvl w:val="0"/>
          <w:numId w:val="0"/>
        </w:numPr>
        <w:ind w:firstLine="420"/>
        <w:jc w:val="both"/>
        <w:rPr>
          <w:rFonts w:hint="eastAsia"/>
          <w:lang w:val="en-US" w:eastAsia="zh-CN"/>
        </w:rPr>
      </w:pPr>
      <w:r>
        <w:rPr>
          <w:rFonts w:hint="eastAsia"/>
          <w:lang w:val="en-US" w:eastAsia="zh-CN"/>
        </w:rPr>
        <w:t>与此同时，我们还对健身项目进行了简单分类，依据“团购内容”栏中出现过的种类分为桌球、瑜伽、舞蹈、健身和其他，而对于其他没有在该栏中体现的项目，我们尝试着从其地点和店名中寻找线索。（如“复旦台球馆”标记为台球项）。</w:t>
      </w:r>
    </w:p>
    <w:p>
      <w:pPr>
        <w:keepNext w:val="0"/>
        <w:keepLines w:val="0"/>
        <w:pageBreakBefore w:val="0"/>
        <w:widowControl w:val="0"/>
        <w:numPr>
          <w:ilvl w:val="0"/>
          <w:numId w:val="0"/>
        </w:numPr>
        <w:kinsoku/>
        <w:wordWrap/>
        <w:overflowPunct/>
        <w:topLinePunct w:val="0"/>
        <w:autoSpaceDE/>
        <w:autoSpaceDN/>
        <w:bidi w:val="0"/>
        <w:adjustRightInd/>
        <w:snapToGrid/>
        <w:ind w:firstLine="420"/>
        <w:jc w:val="both"/>
        <w:textAlignment w:val="auto"/>
        <w:outlineLvl w:val="1"/>
        <w:rPr>
          <w:rFonts w:hint="eastAsia"/>
          <w:lang w:val="en-US" w:eastAsia="zh-CN"/>
        </w:rPr>
      </w:pPr>
      <w:bookmarkStart w:id="30" w:name="_Toc5957_WPSOffice_Level2"/>
      <w:r>
        <w:rPr>
          <w:rFonts w:hint="eastAsia"/>
          <w:lang w:val="en-US" w:eastAsia="zh-CN"/>
        </w:rPr>
        <w:t>2.3 数值型变量处理</w:t>
      </w:r>
      <w:bookmarkEnd w:id="30"/>
    </w:p>
    <w:p>
      <w:pPr>
        <w:widowControl w:val="0"/>
        <w:numPr>
          <w:ilvl w:val="0"/>
          <w:numId w:val="0"/>
        </w:numPr>
        <w:ind w:firstLine="420"/>
        <w:jc w:val="both"/>
        <w:rPr>
          <w:rFonts w:hint="eastAsia"/>
          <w:lang w:val="en-US" w:eastAsia="zh-CN"/>
        </w:rPr>
      </w:pPr>
      <w:r>
        <w:rPr>
          <w:rFonts w:hint="eastAsia"/>
          <w:lang w:val="en-US" w:eastAsia="zh-CN"/>
        </w:rPr>
        <w:t>对于“有效期”列这一区间变量，我们先将缺失值设置为其他数据的众数。而对于这一变量，我们将其通过字符串处理分解为“持续时间”和“</w:t>
      </w:r>
      <w:r>
        <w:rPr>
          <w:rFonts w:hint="default"/>
          <w:lang w:eastAsia="zh-CN"/>
        </w:rPr>
        <w:t>起始年份</w:t>
      </w:r>
      <w:r>
        <w:rPr>
          <w:rFonts w:hint="eastAsia"/>
          <w:lang w:val="en-US" w:eastAsia="zh-CN"/>
        </w:rPr>
        <w:t>”两个变量，以研究办卡的持续长度和年份对团购数的影响。另一方面，我们对起始年份进行了归一化处理，以防止其影响截距项和系数。</w:t>
      </w:r>
    </w:p>
    <w:p>
      <w:pPr>
        <w:keepNext w:val="0"/>
        <w:keepLines w:val="0"/>
        <w:pageBreakBefore w:val="0"/>
        <w:widowControl w:val="0"/>
        <w:numPr>
          <w:ilvl w:val="0"/>
          <w:numId w:val="0"/>
        </w:numPr>
        <w:kinsoku/>
        <w:wordWrap/>
        <w:overflowPunct/>
        <w:topLinePunct w:val="0"/>
        <w:autoSpaceDE/>
        <w:autoSpaceDN/>
        <w:bidi w:val="0"/>
        <w:adjustRightInd/>
        <w:snapToGrid/>
        <w:ind w:firstLine="420"/>
        <w:jc w:val="both"/>
        <w:textAlignment w:val="auto"/>
        <w:outlineLvl w:val="1"/>
        <w:rPr>
          <w:rFonts w:hint="eastAsia"/>
          <w:lang w:val="en-US" w:eastAsia="zh-CN"/>
        </w:rPr>
      </w:pPr>
      <w:bookmarkStart w:id="31" w:name="_Toc20220_WPSOffice_Level2"/>
      <w:r>
        <w:rPr>
          <w:rFonts w:hint="eastAsia"/>
          <w:lang w:val="en-US" w:eastAsia="zh-CN"/>
        </w:rPr>
        <w:t>2.4 提取衍生变量</w:t>
      </w:r>
      <w:bookmarkEnd w:id="31"/>
    </w:p>
    <w:p>
      <w:pPr>
        <w:widowControl w:val="0"/>
        <w:numPr>
          <w:ilvl w:val="0"/>
          <w:numId w:val="0"/>
        </w:numPr>
        <w:ind w:firstLine="420"/>
        <w:jc w:val="both"/>
        <w:rPr>
          <w:rFonts w:hint="eastAsia"/>
          <w:lang w:val="en-US" w:eastAsia="zh-CN"/>
        </w:rPr>
      </w:pPr>
      <w:r>
        <w:rPr>
          <w:rFonts w:hint="eastAsia"/>
          <w:lang w:val="en-US" w:eastAsia="zh-CN"/>
        </w:rPr>
        <w:t>至此，仍有“可用时间”、“预约说明”、“团购内容”以及“温馨提示”列未被处理，我们从中提取以下二元离散变量：是否节假日通用，是否无需预约，是否有礼品，是否仅限本人，是否有温馨提示，是否仅体验。这里我们画出数据集中的词云，观察其中出现次数较多的词语。</w:t>
      </w:r>
    </w:p>
    <w:p>
      <w:pPr>
        <w:widowControl w:val="0"/>
        <w:numPr>
          <w:ilvl w:val="0"/>
          <w:numId w:val="0"/>
        </w:numPr>
        <w:ind w:firstLine="420"/>
        <w:jc w:val="both"/>
        <w:rPr>
          <w:rFonts w:hint="eastAsia"/>
          <w:lang w:val="en-US" w:eastAsia="zh-CN"/>
        </w:rPr>
      </w:pPr>
    </w:p>
    <w:p>
      <w:pPr>
        <w:widowControl w:val="0"/>
        <w:numPr>
          <w:ilvl w:val="0"/>
          <w:numId w:val="0"/>
        </w:numPr>
        <w:ind w:firstLine="420"/>
        <w:jc w:val="center"/>
      </w:pPr>
      <w:r>
        <w:drawing>
          <wp:inline distT="0" distB="0" distL="114300" distR="114300">
            <wp:extent cx="3295015" cy="3054350"/>
            <wp:effectExtent l="0" t="0" r="635"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295015" cy="3054350"/>
                    </a:xfrm>
                    <a:prstGeom prst="rect">
                      <a:avLst/>
                    </a:prstGeom>
                    <a:noFill/>
                    <a:ln>
                      <a:noFill/>
                    </a:ln>
                  </pic:spPr>
                </pic:pic>
              </a:graphicData>
            </a:graphic>
          </wp:inline>
        </w:drawing>
      </w:r>
    </w:p>
    <w:p>
      <w:pPr>
        <w:widowControl w:val="0"/>
        <w:numPr>
          <w:ilvl w:val="0"/>
          <w:numId w:val="0"/>
        </w:numPr>
        <w:ind w:firstLine="420"/>
        <w:jc w:val="center"/>
      </w:pPr>
      <w:r>
        <w:rPr>
          <w:rFonts w:hint="eastAsia"/>
          <w:color w:val="7F7F7F" w:themeColor="background1" w:themeShade="80"/>
          <w:sz w:val="18"/>
          <w:szCs w:val="21"/>
          <w:lang w:eastAsia="zh-CN"/>
        </w:rPr>
        <w:t>图一</w:t>
      </w:r>
      <w:r>
        <w:rPr>
          <w:rFonts w:hint="eastAsia"/>
          <w:color w:val="7F7F7F" w:themeColor="background1" w:themeShade="80"/>
          <w:sz w:val="18"/>
          <w:szCs w:val="21"/>
          <w:lang w:val="en-US" w:eastAsia="zh-CN"/>
        </w:rPr>
        <w:t xml:space="preserve"> 数据集关键词词云</w:t>
      </w:r>
    </w:p>
    <w:p>
      <w:pPr>
        <w:widowControl w:val="0"/>
        <w:numPr>
          <w:ilvl w:val="0"/>
          <w:numId w:val="0"/>
        </w:numPr>
        <w:ind w:firstLine="420"/>
        <w:jc w:val="center"/>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0"/>
        <w:rPr>
          <w:rFonts w:hint="default"/>
          <w:lang w:val="en-US" w:eastAsia="zh-CN"/>
        </w:rPr>
      </w:pPr>
      <w:bookmarkStart w:id="32" w:name="_Toc22416_WPSOffice_Level1"/>
      <w:r>
        <w:rPr>
          <w:rFonts w:hint="eastAsia"/>
          <w:lang w:val="en-US" w:eastAsia="zh-CN"/>
        </w:rPr>
        <w:t>变量分析</w:t>
      </w:r>
      <w:bookmarkEnd w:id="32"/>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outlineLvl w:val="1"/>
        <w:rPr>
          <w:rFonts w:hint="eastAsia"/>
          <w:lang w:val="en-US" w:eastAsia="zh-CN"/>
        </w:rPr>
      </w:pPr>
      <w:bookmarkStart w:id="33" w:name="_Toc28419_WPSOffice_Level2"/>
      <w:r>
        <w:rPr>
          <w:rFonts w:hint="eastAsia"/>
          <w:lang w:val="en-US" w:eastAsia="zh-CN"/>
        </w:rPr>
        <w:t>3.1 因变量</w:t>
      </w:r>
      <w:bookmarkEnd w:id="33"/>
    </w:p>
    <w:p>
      <w:pPr>
        <w:widowControl w:val="0"/>
        <w:numPr>
          <w:ilvl w:val="0"/>
          <w:numId w:val="0"/>
        </w:numPr>
        <w:ind w:leftChars="0" w:firstLine="420" w:firstLineChars="200"/>
        <w:jc w:val="both"/>
        <w:rPr>
          <w:rFonts w:hint="eastAsia"/>
          <w:lang w:val="en-US" w:eastAsia="zh-CN"/>
        </w:rPr>
      </w:pPr>
      <w:r>
        <w:rPr>
          <w:rFonts w:hint="eastAsia"/>
          <w:lang w:val="en-US" w:eastAsia="zh-CN"/>
        </w:rPr>
        <w:t>首先对因变量团购数进行分析并绘制直方图，从图中我们可以发现对团购数取对数更适合进行分析，对于团购数为0的数据，我们将其对数相应数值设置为-1避免其影响拟合。</w:t>
      </w:r>
    </w:p>
    <w:p>
      <w:pPr>
        <w:widowControl w:val="0"/>
        <w:numPr>
          <w:ilvl w:val="0"/>
          <w:numId w:val="0"/>
        </w:numPr>
        <w:ind w:leftChars="0" w:firstLine="420" w:firstLineChars="200"/>
        <w:jc w:val="center"/>
      </w:pPr>
      <w:r>
        <w:drawing>
          <wp:inline distT="0" distB="0" distL="114300" distR="114300">
            <wp:extent cx="4065905" cy="2509520"/>
            <wp:effectExtent l="0" t="0" r="10795"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4065905" cy="2509520"/>
                    </a:xfrm>
                    <a:prstGeom prst="rect">
                      <a:avLst/>
                    </a:prstGeom>
                    <a:noFill/>
                    <a:ln>
                      <a:noFill/>
                    </a:ln>
                  </pic:spPr>
                </pic:pic>
              </a:graphicData>
            </a:graphic>
          </wp:inline>
        </w:drawing>
      </w:r>
    </w:p>
    <w:p>
      <w:pPr>
        <w:widowControl w:val="0"/>
        <w:numPr>
          <w:ilvl w:val="0"/>
          <w:numId w:val="0"/>
        </w:numPr>
        <w:ind w:leftChars="0" w:firstLine="360" w:firstLineChars="200"/>
        <w:jc w:val="center"/>
        <w:rPr>
          <w:rFonts w:hint="eastAsia"/>
          <w:color w:val="7F7F7F" w:themeColor="background1" w:themeShade="80"/>
          <w:sz w:val="18"/>
          <w:szCs w:val="21"/>
          <w:lang w:val="en-US" w:eastAsia="zh-CN"/>
        </w:rPr>
      </w:pPr>
      <w:r>
        <w:rPr>
          <w:rFonts w:hint="eastAsia"/>
          <w:color w:val="7F7F7F" w:themeColor="background1" w:themeShade="80"/>
          <w:sz w:val="18"/>
          <w:szCs w:val="21"/>
          <w:lang w:eastAsia="zh-CN"/>
        </w:rPr>
        <w:t>图二</w:t>
      </w:r>
      <w:r>
        <w:rPr>
          <w:rFonts w:hint="eastAsia"/>
          <w:color w:val="7F7F7F" w:themeColor="background1" w:themeShade="80"/>
          <w:sz w:val="18"/>
          <w:szCs w:val="21"/>
          <w:lang w:val="en-US" w:eastAsia="zh-CN"/>
        </w:rPr>
        <w:t xml:space="preserve"> 团购数与对数团购数频数分布直方图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outlineLvl w:val="1"/>
        <w:rPr>
          <w:rFonts w:hint="eastAsia"/>
          <w:lang w:val="en-US" w:eastAsia="zh-CN"/>
        </w:rPr>
      </w:pPr>
      <w:bookmarkStart w:id="34" w:name="_Toc30302_WPSOffice_Level2"/>
      <w:r>
        <w:rPr>
          <w:rFonts w:hint="eastAsia"/>
          <w:lang w:val="en-US" w:eastAsia="zh-CN"/>
        </w:rPr>
        <w:t>3.2 评分</w:t>
      </w:r>
      <w:bookmarkEnd w:id="34"/>
    </w:p>
    <w:p>
      <w:pPr>
        <w:widowControl w:val="0"/>
        <w:numPr>
          <w:ilvl w:val="0"/>
          <w:numId w:val="0"/>
        </w:numPr>
        <w:ind w:leftChars="0" w:firstLine="420" w:firstLineChars="200"/>
        <w:jc w:val="both"/>
        <w:rPr>
          <w:rFonts w:hint="eastAsia"/>
          <w:lang w:val="en-US" w:eastAsia="zh-CN"/>
        </w:rPr>
      </w:pPr>
      <w:r>
        <w:rPr>
          <w:rFonts w:hint="eastAsia"/>
          <w:lang w:val="en-US" w:eastAsia="zh-CN"/>
        </w:rPr>
        <w:t>然后再观察评分对log团购数的影响，我们这里以4.6作为阈值区分“高评分”与“低评分”。</w:t>
      </w:r>
    </w:p>
    <w:p>
      <w:pPr>
        <w:widowControl w:val="0"/>
        <w:numPr>
          <w:ilvl w:val="0"/>
          <w:numId w:val="0"/>
        </w:numPr>
        <w:ind w:leftChars="0" w:firstLine="420" w:firstLineChars="200"/>
        <w:jc w:val="center"/>
      </w:pPr>
      <w:r>
        <w:drawing>
          <wp:inline distT="0" distB="0" distL="114300" distR="114300">
            <wp:extent cx="3837305" cy="2368550"/>
            <wp:effectExtent l="0" t="0" r="10795" b="1270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3837305" cy="2368550"/>
                    </a:xfrm>
                    <a:prstGeom prst="rect">
                      <a:avLst/>
                    </a:prstGeom>
                    <a:noFill/>
                    <a:ln>
                      <a:noFill/>
                    </a:ln>
                  </pic:spPr>
                </pic:pic>
              </a:graphicData>
            </a:graphic>
          </wp:inline>
        </w:drawing>
      </w:r>
    </w:p>
    <w:p>
      <w:pPr>
        <w:widowControl w:val="0"/>
        <w:numPr>
          <w:ilvl w:val="0"/>
          <w:numId w:val="0"/>
        </w:numPr>
        <w:ind w:leftChars="0" w:firstLine="360" w:firstLineChars="20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图三 评分——对数团购数箱线图</w:t>
      </w:r>
    </w:p>
    <w:p>
      <w:pPr>
        <w:widowControl w:val="0"/>
        <w:numPr>
          <w:ilvl w:val="0"/>
          <w:numId w:val="0"/>
        </w:numPr>
        <w:ind w:leftChars="0" w:firstLine="420" w:firstLineChars="200"/>
        <w:jc w:val="both"/>
        <w:rPr>
          <w:rFonts w:hint="eastAsia"/>
          <w:color w:val="auto"/>
          <w:sz w:val="21"/>
          <w:szCs w:val="24"/>
          <w:lang w:val="en-US" w:eastAsia="zh-CN"/>
        </w:rPr>
      </w:pPr>
      <w:r>
        <w:rPr>
          <w:rFonts w:hint="eastAsia"/>
          <w:color w:val="auto"/>
          <w:sz w:val="21"/>
          <w:szCs w:val="24"/>
          <w:lang w:val="en-US" w:eastAsia="zh-CN"/>
        </w:rPr>
        <w:t>从图中可以看出，评分对对数团购数的影响并不如预期结果一般。通过观察原始数据，我们发现原始评分的中位数接近于5，故我们推测评分本身会受到团购数的影响（如只有消费才可以进行评分），当团购数较小时，可能一两个人的高评分就会拉高总体评分；而团购数较大时，因为喜好不同导致总体评分反而不高。故虽然评分能部分反映健身项目的好坏，但与团购数本身存在复杂的相互影响。模型的线性拟合效果并不准确。</w:t>
      </w:r>
    </w:p>
    <w:p>
      <w:pPr>
        <w:widowControl w:val="0"/>
        <w:numPr>
          <w:ilvl w:val="0"/>
          <w:numId w:val="0"/>
        </w:numPr>
        <w:ind w:leftChars="0" w:firstLine="420" w:firstLineChars="200"/>
        <w:jc w:val="both"/>
        <w:rPr>
          <w:rFonts w:hint="eastAsia"/>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outlineLvl w:val="1"/>
        <w:rPr>
          <w:rFonts w:hint="eastAsia"/>
          <w:color w:val="auto"/>
          <w:sz w:val="21"/>
          <w:szCs w:val="24"/>
          <w:lang w:val="en-US" w:eastAsia="zh-CN"/>
        </w:rPr>
      </w:pPr>
      <w:bookmarkStart w:id="35" w:name="_Toc13099_WPSOffice_Level2"/>
      <w:r>
        <w:rPr>
          <w:rFonts w:hint="eastAsia"/>
          <w:color w:val="auto"/>
          <w:sz w:val="21"/>
          <w:szCs w:val="24"/>
          <w:lang w:val="en-US" w:eastAsia="zh-CN"/>
        </w:rPr>
        <w:t>3.3 评论数</w:t>
      </w:r>
      <w:bookmarkEnd w:id="35"/>
    </w:p>
    <w:p>
      <w:pPr>
        <w:widowControl w:val="0"/>
        <w:numPr>
          <w:ilvl w:val="0"/>
          <w:numId w:val="0"/>
        </w:numPr>
        <w:ind w:leftChars="0" w:firstLine="420" w:firstLineChars="200"/>
        <w:jc w:val="both"/>
        <w:rPr>
          <w:rFonts w:hint="default"/>
          <w:color w:val="auto"/>
          <w:sz w:val="21"/>
          <w:szCs w:val="24"/>
          <w:lang w:val="en-US" w:eastAsia="zh-CN"/>
        </w:rPr>
      </w:pPr>
      <w:r>
        <w:rPr>
          <w:rFonts w:hint="eastAsia"/>
          <w:color w:val="auto"/>
          <w:sz w:val="21"/>
          <w:szCs w:val="24"/>
          <w:lang w:val="en-US" w:eastAsia="zh-CN"/>
        </w:rPr>
        <w:t>我们先对评论数的总体分布进行分析，发现评论数的中位数是0（1031个样本无评论），故我们通过是否有评论对样本进行划分并绘制箱线图。</w:t>
      </w:r>
    </w:p>
    <w:p>
      <w:pPr>
        <w:widowControl w:val="0"/>
        <w:numPr>
          <w:ilvl w:val="0"/>
          <w:numId w:val="0"/>
        </w:numPr>
        <w:ind w:leftChars="0" w:firstLine="420" w:firstLineChars="200"/>
        <w:jc w:val="both"/>
        <w:rPr>
          <w:rFonts w:hint="default"/>
          <w:lang w:val="en-US" w:eastAsia="zh-CN"/>
        </w:rPr>
      </w:pPr>
    </w:p>
    <w:p>
      <w:pPr>
        <w:widowControl w:val="0"/>
        <w:numPr>
          <w:ilvl w:val="0"/>
          <w:numId w:val="0"/>
        </w:numPr>
        <w:ind w:leftChars="0" w:firstLine="420" w:firstLineChars="200"/>
        <w:jc w:val="both"/>
        <w:rPr>
          <w:rFonts w:hint="default"/>
          <w:lang w:val="en-US" w:eastAsia="zh-CN"/>
        </w:rPr>
      </w:pPr>
      <w:r>
        <w:drawing>
          <wp:inline distT="0" distB="0" distL="114300" distR="114300">
            <wp:extent cx="5274310" cy="3255010"/>
            <wp:effectExtent l="0" t="0" r="2540" b="25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5274310" cy="3255010"/>
                    </a:xfrm>
                    <a:prstGeom prst="rect">
                      <a:avLst/>
                    </a:prstGeom>
                    <a:noFill/>
                    <a:ln>
                      <a:noFill/>
                    </a:ln>
                  </pic:spPr>
                </pic:pic>
              </a:graphicData>
            </a:graphic>
          </wp:inline>
        </w:drawing>
      </w:r>
    </w:p>
    <w:p>
      <w:pPr>
        <w:widowControl w:val="0"/>
        <w:numPr>
          <w:ilvl w:val="0"/>
          <w:numId w:val="0"/>
        </w:numPr>
        <w:ind w:leftChars="0" w:firstLine="360" w:firstLineChars="200"/>
        <w:jc w:val="center"/>
        <w:rPr>
          <w:rFonts w:hint="default"/>
          <w:color w:val="7F7F7F" w:themeColor="background1" w:themeShade="80"/>
          <w:sz w:val="18"/>
          <w:szCs w:val="21"/>
          <w:lang w:val="en-US" w:eastAsia="zh-CN"/>
        </w:rPr>
      </w:pPr>
      <w:r>
        <w:rPr>
          <w:rFonts w:hint="eastAsia"/>
          <w:color w:val="7F7F7F" w:themeColor="background1" w:themeShade="80"/>
          <w:sz w:val="18"/>
          <w:szCs w:val="21"/>
          <w:lang w:val="en-US" w:eastAsia="zh-CN"/>
        </w:rPr>
        <w:t>图四——</w:t>
      </w:r>
      <w:r>
        <w:rPr>
          <w:rFonts w:hint="default"/>
          <w:color w:val="7F7F7F" w:themeColor="background1" w:themeShade="80"/>
          <w:sz w:val="18"/>
          <w:szCs w:val="21"/>
          <w:lang w:val="en-US" w:eastAsia="zh-CN"/>
        </w:rPr>
        <w:t>有无评论-对数团购数箱线图</w:t>
      </w:r>
    </w:p>
    <w:p>
      <w:pPr>
        <w:widowControl w:val="0"/>
        <w:numPr>
          <w:ilvl w:val="0"/>
          <w:numId w:val="0"/>
        </w:numPr>
        <w:ind w:leftChars="0" w:firstLine="360" w:firstLineChars="200"/>
        <w:jc w:val="both"/>
        <w:rPr>
          <w:rFonts w:hint="eastAsia"/>
          <w:color w:val="auto"/>
          <w:sz w:val="21"/>
          <w:szCs w:val="24"/>
          <w:lang w:val="en-US" w:eastAsia="zh-CN"/>
        </w:rPr>
      </w:pPr>
      <w:r>
        <w:rPr>
          <w:rFonts w:hint="eastAsia"/>
          <w:color w:val="7F7F7F" w:themeColor="background1" w:themeShade="80"/>
          <w:sz w:val="18"/>
          <w:szCs w:val="21"/>
          <w:lang w:val="en-US" w:eastAsia="zh-CN"/>
        </w:rPr>
        <w:t xml:space="preserve">  </w:t>
      </w:r>
      <w:r>
        <w:rPr>
          <w:rFonts w:hint="eastAsia"/>
          <w:color w:val="auto"/>
          <w:sz w:val="21"/>
          <w:szCs w:val="24"/>
          <w:lang w:val="en-US" w:eastAsia="zh-CN"/>
        </w:rPr>
        <w:t>很明显有评论的团购项目能反映出其团购数也相对来说更多，这一点可以从两个方面解释，一是一个团购项目的购买量决定了评论基数，团购数越多说明这个项目相对来说质量不错，也会让人更愿意去评论；二是代表了有评论的团购项目更吸引消费者，因为有之前的消费者的经验会让后来的消费者有所了解，更加放心购买产品（不考虑差评的话）。</w:t>
      </w:r>
    </w:p>
    <w:p>
      <w:pPr>
        <w:widowControl w:val="0"/>
        <w:numPr>
          <w:ilvl w:val="0"/>
          <w:numId w:val="0"/>
        </w:numPr>
        <w:ind w:leftChars="0" w:firstLine="420" w:firstLineChars="200"/>
        <w:jc w:val="both"/>
        <w:rPr>
          <w:rFonts w:hint="eastAsia"/>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outlineLvl w:val="1"/>
        <w:rPr>
          <w:rFonts w:hint="eastAsia"/>
          <w:color w:val="auto"/>
          <w:sz w:val="21"/>
          <w:szCs w:val="24"/>
          <w:lang w:val="en-US" w:eastAsia="zh-CN"/>
        </w:rPr>
      </w:pPr>
      <w:bookmarkStart w:id="36" w:name="_Toc10392_WPSOffice_Level2"/>
      <w:r>
        <w:rPr>
          <w:rFonts w:hint="eastAsia"/>
          <w:color w:val="auto"/>
          <w:sz w:val="21"/>
          <w:szCs w:val="24"/>
          <w:lang w:val="en-US" w:eastAsia="zh-CN"/>
        </w:rPr>
        <w:t>3.4 评论数X评分</w:t>
      </w:r>
      <w:bookmarkEnd w:id="36"/>
    </w:p>
    <w:p>
      <w:pPr>
        <w:widowControl w:val="0"/>
        <w:numPr>
          <w:ilvl w:val="0"/>
          <w:numId w:val="0"/>
        </w:numPr>
        <w:ind w:leftChars="0" w:firstLine="420" w:firstLineChars="200"/>
        <w:jc w:val="both"/>
        <w:rPr>
          <w:rFonts w:hint="default"/>
          <w:color w:val="auto"/>
          <w:sz w:val="21"/>
          <w:szCs w:val="24"/>
          <w:lang w:val="en-US" w:eastAsia="zh-CN"/>
        </w:rPr>
      </w:pPr>
      <w:r>
        <w:rPr>
          <w:rFonts w:hint="default"/>
          <w:color w:val="auto"/>
          <w:sz w:val="21"/>
          <w:szCs w:val="24"/>
          <w:lang w:val="en-US" w:eastAsia="zh-CN"/>
        </w:rPr>
        <w:t>为了惩罚评论少且评分高的项目</w:t>
      </w:r>
      <w:r>
        <w:rPr>
          <w:rFonts w:hint="eastAsia"/>
          <w:color w:val="auto"/>
          <w:sz w:val="21"/>
          <w:szCs w:val="24"/>
          <w:lang w:val="en-US" w:eastAsia="zh-CN"/>
        </w:rPr>
        <w:t>（去除水军或刷评论的影响）</w:t>
      </w:r>
      <w:r>
        <w:rPr>
          <w:rFonts w:hint="default"/>
          <w:color w:val="auto"/>
          <w:sz w:val="21"/>
          <w:szCs w:val="24"/>
          <w:lang w:val="en-US" w:eastAsia="zh-CN"/>
        </w:rPr>
        <w:t>，接下来我们考察评论数*评分对于团购数的影响。</w:t>
      </w:r>
    </w:p>
    <w:p>
      <w:pPr>
        <w:widowControl w:val="0"/>
        <w:numPr>
          <w:ilvl w:val="0"/>
          <w:numId w:val="0"/>
        </w:numPr>
        <w:ind w:leftChars="0" w:firstLine="420" w:firstLineChars="200"/>
        <w:jc w:val="center"/>
        <w:rPr>
          <w:rFonts w:hint="default"/>
          <w:color w:val="auto"/>
          <w:sz w:val="21"/>
          <w:szCs w:val="24"/>
          <w:lang w:val="en-US" w:eastAsia="zh-CN"/>
        </w:rPr>
      </w:pPr>
      <w:r>
        <w:drawing>
          <wp:inline distT="0" distB="0" distL="114300" distR="114300">
            <wp:extent cx="4045585" cy="2497455"/>
            <wp:effectExtent l="0" t="0" r="12065" b="1714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4045585" cy="2497455"/>
                    </a:xfrm>
                    <a:prstGeom prst="rect">
                      <a:avLst/>
                    </a:prstGeom>
                    <a:noFill/>
                    <a:ln>
                      <a:noFill/>
                    </a:ln>
                  </pic:spPr>
                </pic:pic>
              </a:graphicData>
            </a:graphic>
          </wp:inline>
        </w:drawing>
      </w:r>
    </w:p>
    <w:p>
      <w:pPr>
        <w:widowControl w:val="0"/>
        <w:numPr>
          <w:ilvl w:val="0"/>
          <w:numId w:val="0"/>
        </w:numPr>
        <w:ind w:leftChars="0" w:firstLine="360" w:firstLineChars="200"/>
        <w:jc w:val="center"/>
        <w:rPr>
          <w:rFonts w:hint="default"/>
          <w:color w:val="7F7F7F" w:themeColor="background1" w:themeShade="80"/>
          <w:sz w:val="18"/>
          <w:szCs w:val="21"/>
          <w:lang w:val="en-US" w:eastAsia="zh-CN"/>
        </w:rPr>
      </w:pPr>
      <w:r>
        <w:rPr>
          <w:rFonts w:hint="eastAsia"/>
          <w:color w:val="7F7F7F" w:themeColor="background1" w:themeShade="80"/>
          <w:sz w:val="18"/>
          <w:szCs w:val="21"/>
          <w:lang w:val="en-US" w:eastAsia="zh-CN"/>
        </w:rPr>
        <w:t>图五--</w:t>
      </w:r>
      <w:r>
        <w:rPr>
          <w:rFonts w:hint="default"/>
          <w:color w:val="7F7F7F" w:themeColor="background1" w:themeShade="80"/>
          <w:sz w:val="18"/>
          <w:szCs w:val="21"/>
          <w:lang w:val="en-US" w:eastAsia="zh-CN"/>
        </w:rPr>
        <w:t>评论数*评分-对数团购数箱线图</w:t>
      </w:r>
    </w:p>
    <w:p>
      <w:pPr>
        <w:widowControl w:val="0"/>
        <w:numPr>
          <w:ilvl w:val="0"/>
          <w:numId w:val="0"/>
        </w:numPr>
        <w:ind w:leftChars="0" w:firstLine="420" w:firstLineChars="200"/>
        <w:jc w:val="both"/>
        <w:rPr>
          <w:rFonts w:hint="eastAsia"/>
          <w:color w:val="auto"/>
          <w:sz w:val="21"/>
          <w:szCs w:val="24"/>
          <w:lang w:val="en-US" w:eastAsia="zh-CN"/>
        </w:rPr>
      </w:pPr>
      <w:r>
        <w:rPr>
          <w:rFonts w:hint="eastAsia"/>
          <w:color w:val="auto"/>
          <w:sz w:val="21"/>
          <w:szCs w:val="24"/>
          <w:lang w:val="en-US" w:eastAsia="zh-CN"/>
        </w:rPr>
        <w:t>考察原始数据，我们发现，使用评论数*评分变量，对少评论数且评分高的项目进行惩罚后，明显看到（评论数*评分）高的项目的团购数远大于（评论数*评分）低的项目。说明我们使用评论数*评分的变量来描述性分析团购数有一定合理性。</w:t>
      </w:r>
    </w:p>
    <w:p>
      <w:pPr>
        <w:widowControl w:val="0"/>
        <w:numPr>
          <w:ilvl w:val="0"/>
          <w:numId w:val="0"/>
        </w:numPr>
        <w:ind w:leftChars="0" w:firstLine="420" w:firstLineChars="200"/>
        <w:jc w:val="both"/>
        <w:rPr>
          <w:rFonts w:hint="eastAsia"/>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outlineLvl w:val="1"/>
        <w:rPr>
          <w:rFonts w:hint="eastAsia"/>
          <w:color w:val="auto"/>
          <w:sz w:val="21"/>
          <w:szCs w:val="24"/>
          <w:lang w:val="en-US" w:eastAsia="zh-CN"/>
        </w:rPr>
      </w:pPr>
      <w:bookmarkStart w:id="37" w:name="_Toc6018_WPSOffice_Level2"/>
      <w:r>
        <w:rPr>
          <w:rFonts w:hint="eastAsia"/>
          <w:color w:val="auto"/>
          <w:sz w:val="21"/>
          <w:szCs w:val="24"/>
          <w:lang w:val="en-US" w:eastAsia="zh-CN"/>
        </w:rPr>
        <w:t>3.5 计次方式</w:t>
      </w:r>
      <w:bookmarkEnd w:id="37"/>
    </w:p>
    <w:p>
      <w:pPr>
        <w:widowControl w:val="0"/>
        <w:numPr>
          <w:ilvl w:val="0"/>
          <w:numId w:val="0"/>
        </w:numPr>
        <w:ind w:leftChars="0" w:firstLine="420" w:firstLineChars="200"/>
        <w:jc w:val="both"/>
        <w:rPr>
          <w:rFonts w:hint="eastAsia"/>
          <w:color w:val="auto"/>
          <w:sz w:val="21"/>
          <w:szCs w:val="24"/>
          <w:lang w:val="en-US" w:eastAsia="zh-CN"/>
        </w:rPr>
      </w:pPr>
      <w:r>
        <w:rPr>
          <w:rFonts w:hint="default"/>
          <w:color w:val="auto"/>
          <w:sz w:val="21"/>
          <w:szCs w:val="24"/>
          <w:lang w:val="en-US" w:eastAsia="zh-CN"/>
        </w:rPr>
        <w:t>观察月卡，季卡，周卡，年卡，计次等不同的消费计次方式对对数团购数的影响</w:t>
      </w:r>
      <w:r>
        <w:rPr>
          <w:rFonts w:hint="eastAsia"/>
          <w:color w:val="auto"/>
          <w:sz w:val="21"/>
          <w:szCs w:val="24"/>
          <w:lang w:val="en-US" w:eastAsia="zh-CN"/>
        </w:rPr>
        <w:t>。</w:t>
      </w:r>
    </w:p>
    <w:p>
      <w:pPr>
        <w:widowControl w:val="0"/>
        <w:numPr>
          <w:ilvl w:val="0"/>
          <w:numId w:val="0"/>
        </w:numPr>
        <w:ind w:leftChars="0" w:firstLine="420" w:firstLineChars="200"/>
        <w:jc w:val="both"/>
        <w:rPr>
          <w:rFonts w:hint="eastAsia"/>
          <w:color w:val="auto"/>
          <w:sz w:val="21"/>
          <w:szCs w:val="24"/>
          <w:lang w:val="en-US" w:eastAsia="zh-CN"/>
        </w:rPr>
      </w:pPr>
      <w:r>
        <w:drawing>
          <wp:inline distT="0" distB="0" distL="114300" distR="114300">
            <wp:extent cx="5274310" cy="3255010"/>
            <wp:effectExtent l="0" t="0" r="2540" b="254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5274310" cy="3255010"/>
                    </a:xfrm>
                    <a:prstGeom prst="rect">
                      <a:avLst/>
                    </a:prstGeom>
                    <a:noFill/>
                    <a:ln>
                      <a:noFill/>
                    </a:ln>
                  </pic:spPr>
                </pic:pic>
              </a:graphicData>
            </a:graphic>
          </wp:inline>
        </w:drawing>
      </w:r>
    </w:p>
    <w:p>
      <w:pPr>
        <w:widowControl w:val="0"/>
        <w:numPr>
          <w:ilvl w:val="0"/>
          <w:numId w:val="0"/>
        </w:numPr>
        <w:ind w:leftChars="0" w:firstLine="360" w:firstLineChars="200"/>
        <w:jc w:val="center"/>
        <w:rPr>
          <w:rFonts w:hint="default"/>
          <w:color w:val="7F7F7F" w:themeColor="background1" w:themeShade="80"/>
          <w:sz w:val="18"/>
          <w:szCs w:val="21"/>
          <w:lang w:val="en-US" w:eastAsia="zh-CN"/>
        </w:rPr>
      </w:pPr>
      <w:r>
        <w:rPr>
          <w:rFonts w:hint="eastAsia"/>
          <w:color w:val="7F7F7F" w:themeColor="background1" w:themeShade="80"/>
          <w:sz w:val="18"/>
          <w:szCs w:val="21"/>
          <w:lang w:val="en-US" w:eastAsia="zh-CN"/>
        </w:rPr>
        <w:t>图六——</w:t>
      </w:r>
      <w:r>
        <w:rPr>
          <w:rFonts w:hint="default"/>
          <w:color w:val="7F7F7F" w:themeColor="background1" w:themeShade="80"/>
          <w:sz w:val="18"/>
          <w:szCs w:val="21"/>
          <w:lang w:val="en-US" w:eastAsia="zh-CN"/>
        </w:rPr>
        <w:t>计次方式</w:t>
      </w:r>
      <w:r>
        <w:rPr>
          <w:rFonts w:hint="eastAsia"/>
          <w:color w:val="7F7F7F" w:themeColor="background1" w:themeShade="80"/>
          <w:sz w:val="18"/>
          <w:szCs w:val="21"/>
          <w:lang w:val="en-US" w:eastAsia="zh-CN"/>
        </w:rPr>
        <w:t>--</w:t>
      </w:r>
      <w:r>
        <w:rPr>
          <w:rFonts w:hint="default"/>
          <w:color w:val="7F7F7F" w:themeColor="background1" w:themeShade="80"/>
          <w:sz w:val="18"/>
          <w:szCs w:val="21"/>
          <w:lang w:val="en-US" w:eastAsia="zh-CN"/>
        </w:rPr>
        <w:t>对数团购数箱线图</w:t>
      </w:r>
    </w:p>
    <w:p>
      <w:pPr>
        <w:widowControl w:val="0"/>
        <w:numPr>
          <w:ilvl w:val="0"/>
          <w:numId w:val="0"/>
        </w:numPr>
        <w:ind w:leftChars="0" w:firstLine="420" w:firstLineChars="200"/>
        <w:jc w:val="both"/>
        <w:rPr>
          <w:rFonts w:hint="default"/>
          <w:color w:val="auto"/>
          <w:sz w:val="21"/>
          <w:szCs w:val="24"/>
          <w:lang w:val="en-US" w:eastAsia="zh-CN"/>
        </w:rPr>
      </w:pPr>
      <w:r>
        <w:rPr>
          <w:rFonts w:hint="default"/>
          <w:color w:val="auto"/>
          <w:sz w:val="21"/>
          <w:szCs w:val="24"/>
          <w:lang w:val="en-US" w:eastAsia="zh-CN"/>
        </w:rPr>
        <w:t>观察箱线图可以发现，年卡和季卡这样长时间的团购项目人数</w:t>
      </w:r>
      <w:r>
        <w:rPr>
          <w:rFonts w:hint="eastAsia"/>
          <w:color w:val="auto"/>
          <w:sz w:val="21"/>
          <w:szCs w:val="24"/>
          <w:lang w:val="en-US" w:eastAsia="zh-CN"/>
        </w:rPr>
        <w:t>较少</w:t>
      </w:r>
      <w:r>
        <w:rPr>
          <w:rFonts w:hint="default"/>
          <w:color w:val="auto"/>
          <w:sz w:val="21"/>
          <w:szCs w:val="24"/>
          <w:lang w:val="en-US" w:eastAsia="zh-CN"/>
        </w:rPr>
        <w:t>，说明大家更喜欢团购短期能消费完的项目，其实不光是团购，很多消费都有这样的特点，</w:t>
      </w:r>
      <w:r>
        <w:rPr>
          <w:rFonts w:hint="eastAsia"/>
          <w:color w:val="auto"/>
          <w:sz w:val="21"/>
          <w:szCs w:val="24"/>
          <w:lang w:val="en-US" w:eastAsia="zh-CN"/>
        </w:rPr>
        <w:t>因为</w:t>
      </w:r>
      <w:r>
        <w:rPr>
          <w:rFonts w:hint="default"/>
          <w:color w:val="auto"/>
          <w:sz w:val="21"/>
          <w:szCs w:val="24"/>
          <w:lang w:val="en-US" w:eastAsia="zh-CN"/>
        </w:rPr>
        <w:t>预定了的长期消费可能会有更多不确定因素，年卡，季卡</w:t>
      </w:r>
      <w:r>
        <w:rPr>
          <w:rFonts w:hint="eastAsia"/>
          <w:color w:val="auto"/>
          <w:sz w:val="21"/>
          <w:szCs w:val="24"/>
          <w:lang w:val="en-US" w:eastAsia="zh-CN"/>
        </w:rPr>
        <w:t>的目标人群</w:t>
      </w:r>
      <w:r>
        <w:rPr>
          <w:rFonts w:hint="default"/>
          <w:color w:val="auto"/>
          <w:sz w:val="21"/>
          <w:szCs w:val="24"/>
          <w:lang w:val="en-US" w:eastAsia="zh-CN"/>
        </w:rPr>
        <w:t>少且稳定</w:t>
      </w:r>
      <w:r>
        <w:rPr>
          <w:rFonts w:hint="eastAsia"/>
          <w:color w:val="auto"/>
          <w:sz w:val="21"/>
          <w:szCs w:val="24"/>
          <w:lang w:val="en-US" w:eastAsia="zh-CN"/>
        </w:rPr>
        <w:t>的</w:t>
      </w:r>
      <w:r>
        <w:rPr>
          <w:rFonts w:hint="default"/>
          <w:color w:val="auto"/>
          <w:sz w:val="21"/>
          <w:szCs w:val="24"/>
          <w:lang w:val="en-US" w:eastAsia="zh-CN"/>
        </w:rPr>
        <w:t>老客户，所以</w:t>
      </w:r>
      <w:r>
        <w:rPr>
          <w:rFonts w:hint="eastAsia"/>
          <w:color w:val="auto"/>
          <w:sz w:val="21"/>
          <w:szCs w:val="24"/>
          <w:lang w:val="en-US" w:eastAsia="zh-CN"/>
        </w:rPr>
        <w:t>数量</w:t>
      </w:r>
      <w:r>
        <w:rPr>
          <w:rFonts w:hint="default"/>
          <w:color w:val="auto"/>
          <w:sz w:val="21"/>
          <w:szCs w:val="24"/>
          <w:lang w:val="en-US" w:eastAsia="zh-CN"/>
        </w:rPr>
        <w:t>比较少，但同时方差也较小</w:t>
      </w:r>
      <w:r>
        <w:rPr>
          <w:rFonts w:hint="eastAsia"/>
          <w:color w:val="auto"/>
          <w:sz w:val="21"/>
          <w:szCs w:val="24"/>
          <w:lang w:val="en-US" w:eastAsia="zh-CN"/>
        </w:rPr>
        <w:t>，</w:t>
      </w:r>
      <w:r>
        <w:rPr>
          <w:rFonts w:hint="default"/>
          <w:color w:val="auto"/>
          <w:sz w:val="21"/>
          <w:szCs w:val="24"/>
          <w:lang w:val="en-US" w:eastAsia="zh-CN"/>
        </w:rPr>
        <w:t>而且月卡周卡和计次项目同一消费者可能在一段时间内多次购买，而年卡季卡不太可能。</w:t>
      </w:r>
    </w:p>
    <w:p>
      <w:pPr>
        <w:widowControl w:val="0"/>
        <w:numPr>
          <w:ilvl w:val="0"/>
          <w:numId w:val="0"/>
        </w:numPr>
        <w:ind w:leftChars="0" w:firstLine="420" w:firstLineChars="200"/>
        <w:jc w:val="both"/>
        <w:rPr>
          <w:rFonts w:hint="default"/>
          <w:color w:val="auto"/>
          <w:sz w:val="21"/>
          <w:szCs w:val="24"/>
          <w:lang w:val="en-US" w:eastAsia="zh-CN"/>
        </w:rPr>
      </w:pPr>
      <w:r>
        <w:rPr>
          <w:rFonts w:hint="default"/>
          <w:color w:val="auto"/>
          <w:sz w:val="21"/>
          <w:szCs w:val="24"/>
          <w:lang w:val="en-US" w:eastAsia="zh-CN"/>
        </w:rPr>
        <w:t>而月卡周卡和次卡相对而言更受</w:t>
      </w:r>
      <w:r>
        <w:rPr>
          <w:rFonts w:hint="eastAsia"/>
          <w:color w:val="auto"/>
          <w:sz w:val="21"/>
          <w:szCs w:val="24"/>
          <w:lang w:val="en-US" w:eastAsia="zh-CN"/>
        </w:rPr>
        <w:t>人群</w:t>
      </w:r>
      <w:r>
        <w:rPr>
          <w:rFonts w:hint="default"/>
          <w:color w:val="auto"/>
          <w:sz w:val="21"/>
          <w:szCs w:val="24"/>
          <w:lang w:val="en-US" w:eastAsia="zh-CN"/>
        </w:rPr>
        <w:t>欢迎，因为时间比较短，方便大家随时购买，也会存在一</w:t>
      </w:r>
      <w:r>
        <w:rPr>
          <w:rFonts w:hint="eastAsia"/>
          <w:color w:val="auto"/>
          <w:sz w:val="21"/>
          <w:szCs w:val="24"/>
          <w:lang w:val="en-US" w:eastAsia="zh-CN"/>
        </w:rPr>
        <w:t>人</w:t>
      </w:r>
      <w:r>
        <w:rPr>
          <w:rFonts w:hint="default"/>
          <w:color w:val="auto"/>
          <w:sz w:val="21"/>
          <w:szCs w:val="24"/>
          <w:lang w:val="en-US" w:eastAsia="zh-CN"/>
        </w:rPr>
        <w:t>多次购买的情况，其中周卡更受欢迎，</w:t>
      </w:r>
      <w:r>
        <w:rPr>
          <w:rFonts w:hint="eastAsia"/>
          <w:color w:val="auto"/>
          <w:sz w:val="21"/>
          <w:szCs w:val="24"/>
          <w:lang w:val="en-US" w:eastAsia="zh-CN"/>
        </w:rPr>
        <w:t>因为</w:t>
      </w:r>
      <w:r>
        <w:rPr>
          <w:rFonts w:hint="default"/>
          <w:color w:val="auto"/>
          <w:sz w:val="21"/>
          <w:szCs w:val="24"/>
          <w:lang w:val="en-US" w:eastAsia="zh-CN"/>
        </w:rPr>
        <w:t>既免去了计次的麻烦，时限又不会太长。同时这几类中的对数团购数方差也更大（箱子高度看出），</w:t>
      </w:r>
      <w:r>
        <w:rPr>
          <w:rFonts w:hint="eastAsia"/>
          <w:color w:val="auto"/>
          <w:sz w:val="21"/>
          <w:szCs w:val="24"/>
          <w:lang w:val="en-US" w:eastAsia="zh-CN"/>
        </w:rPr>
        <w:t>可能</w:t>
      </w:r>
      <w:r>
        <w:rPr>
          <w:rFonts w:hint="default"/>
          <w:color w:val="auto"/>
          <w:sz w:val="21"/>
          <w:szCs w:val="24"/>
          <w:lang w:val="en-US" w:eastAsia="zh-CN"/>
        </w:rPr>
        <w:t>因为</w:t>
      </w:r>
      <w:r>
        <w:rPr>
          <w:rFonts w:hint="eastAsia"/>
          <w:color w:val="auto"/>
          <w:sz w:val="21"/>
          <w:szCs w:val="24"/>
          <w:lang w:val="en-US" w:eastAsia="zh-CN"/>
        </w:rPr>
        <w:t>短期卡</w:t>
      </w:r>
      <w:r>
        <w:rPr>
          <w:rFonts w:hint="default"/>
          <w:color w:val="auto"/>
          <w:sz w:val="21"/>
          <w:szCs w:val="24"/>
          <w:lang w:val="en-US" w:eastAsia="zh-CN"/>
        </w:rPr>
        <w:t>里活动会更加五花八门，差异</w:t>
      </w:r>
      <w:r>
        <w:rPr>
          <w:rFonts w:hint="eastAsia"/>
          <w:color w:val="auto"/>
          <w:sz w:val="21"/>
          <w:szCs w:val="24"/>
          <w:lang w:val="en-US" w:eastAsia="zh-CN"/>
        </w:rPr>
        <w:t>较</w:t>
      </w:r>
      <w:r>
        <w:rPr>
          <w:rFonts w:hint="default"/>
          <w:color w:val="auto"/>
          <w:sz w:val="21"/>
          <w:szCs w:val="24"/>
          <w:lang w:val="en-US" w:eastAsia="zh-CN"/>
        </w:rPr>
        <w:t>增大，导致因变量差异增大。</w:t>
      </w:r>
    </w:p>
    <w:p>
      <w:pPr>
        <w:widowControl w:val="0"/>
        <w:numPr>
          <w:ilvl w:val="0"/>
          <w:numId w:val="0"/>
        </w:numPr>
        <w:ind w:leftChars="0" w:firstLine="420" w:firstLineChars="200"/>
        <w:jc w:val="both"/>
        <w:rPr>
          <w:rFonts w:hint="default"/>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outlineLvl w:val="1"/>
        <w:rPr>
          <w:rFonts w:hint="eastAsia"/>
          <w:color w:val="auto"/>
          <w:sz w:val="21"/>
          <w:szCs w:val="24"/>
          <w:lang w:val="en-US" w:eastAsia="zh-CN"/>
        </w:rPr>
      </w:pPr>
      <w:bookmarkStart w:id="38" w:name="_Toc9506_WPSOffice_Level2"/>
      <w:r>
        <w:rPr>
          <w:rFonts w:hint="eastAsia"/>
          <w:color w:val="auto"/>
          <w:sz w:val="21"/>
          <w:szCs w:val="24"/>
          <w:lang w:val="en-US" w:eastAsia="zh-CN"/>
        </w:rPr>
        <w:t>3.6 项目</w:t>
      </w:r>
      <w:bookmarkEnd w:id="38"/>
    </w:p>
    <w:p>
      <w:pPr>
        <w:widowControl w:val="0"/>
        <w:numPr>
          <w:ilvl w:val="0"/>
          <w:numId w:val="0"/>
        </w:numPr>
        <w:ind w:leftChars="0" w:firstLine="420" w:firstLineChars="200"/>
        <w:jc w:val="center"/>
        <w:rPr>
          <w:rFonts w:hint="eastAsia"/>
          <w:color w:val="auto"/>
          <w:sz w:val="21"/>
          <w:szCs w:val="24"/>
          <w:lang w:val="en-US" w:eastAsia="zh-CN"/>
        </w:rPr>
      </w:pPr>
      <w:r>
        <w:drawing>
          <wp:inline distT="0" distB="0" distL="114300" distR="114300">
            <wp:extent cx="4133215" cy="2150110"/>
            <wp:effectExtent l="0" t="0" r="635" b="25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2"/>
                    <a:stretch>
                      <a:fillRect/>
                    </a:stretch>
                  </pic:blipFill>
                  <pic:spPr>
                    <a:xfrm>
                      <a:off x="0" y="0"/>
                      <a:ext cx="4133215" cy="2150110"/>
                    </a:xfrm>
                    <a:prstGeom prst="rect">
                      <a:avLst/>
                    </a:prstGeom>
                    <a:noFill/>
                    <a:ln>
                      <a:noFill/>
                    </a:ln>
                  </pic:spPr>
                </pic:pic>
              </a:graphicData>
            </a:graphic>
          </wp:inline>
        </w:drawing>
      </w:r>
    </w:p>
    <w:p>
      <w:pPr>
        <w:widowControl w:val="0"/>
        <w:numPr>
          <w:ilvl w:val="0"/>
          <w:numId w:val="0"/>
        </w:numPr>
        <w:ind w:leftChars="0" w:firstLine="360" w:firstLineChars="200"/>
        <w:jc w:val="center"/>
        <w:rPr>
          <w:rFonts w:hint="default"/>
          <w:color w:val="7F7F7F" w:themeColor="background1" w:themeShade="80"/>
          <w:sz w:val="18"/>
          <w:szCs w:val="21"/>
          <w:lang w:val="en-US" w:eastAsia="zh-CN"/>
        </w:rPr>
      </w:pPr>
      <w:r>
        <w:rPr>
          <w:rFonts w:hint="eastAsia"/>
          <w:color w:val="7F7F7F" w:themeColor="background1" w:themeShade="80"/>
          <w:sz w:val="18"/>
          <w:szCs w:val="21"/>
          <w:lang w:val="en-US" w:eastAsia="zh-CN"/>
        </w:rPr>
        <w:t>图七——</w:t>
      </w:r>
      <w:r>
        <w:rPr>
          <w:rFonts w:hint="default"/>
          <w:color w:val="7F7F7F" w:themeColor="background1" w:themeShade="80"/>
          <w:sz w:val="18"/>
          <w:szCs w:val="21"/>
          <w:lang w:val="en-US" w:eastAsia="zh-CN"/>
        </w:rPr>
        <w:t>不同项目对数团购数箱线图</w:t>
      </w:r>
    </w:p>
    <w:p>
      <w:pPr>
        <w:widowControl w:val="0"/>
        <w:numPr>
          <w:ilvl w:val="0"/>
          <w:numId w:val="0"/>
        </w:numPr>
        <w:ind w:leftChars="0" w:firstLine="420" w:firstLineChars="200"/>
        <w:jc w:val="both"/>
        <w:rPr>
          <w:rFonts w:hint="eastAsia"/>
          <w:color w:val="auto"/>
          <w:sz w:val="21"/>
          <w:szCs w:val="24"/>
          <w:lang w:val="en-US" w:eastAsia="zh-CN"/>
        </w:rPr>
      </w:pPr>
    </w:p>
    <w:p>
      <w:pPr>
        <w:widowControl w:val="0"/>
        <w:numPr>
          <w:ilvl w:val="0"/>
          <w:numId w:val="0"/>
        </w:numPr>
        <w:ind w:leftChars="0" w:firstLine="420" w:firstLineChars="200"/>
        <w:jc w:val="both"/>
        <w:rPr>
          <w:rFonts w:hint="default"/>
          <w:color w:val="auto"/>
          <w:sz w:val="21"/>
          <w:szCs w:val="24"/>
          <w:lang w:val="en-US" w:eastAsia="zh-CN"/>
        </w:rPr>
      </w:pPr>
      <w:r>
        <w:rPr>
          <w:rFonts w:hint="default"/>
          <w:color w:val="auto"/>
          <w:sz w:val="21"/>
          <w:szCs w:val="24"/>
          <w:lang w:val="en-US" w:eastAsia="zh-CN"/>
        </w:rPr>
        <w:t>此箱线图在一定程度上体现了不同项目的受欢迎程度，相对而言桌球要更受欢迎，团购量要更多，说明大家更喜欢桌球这样的项目（</w:t>
      </w:r>
      <w:r>
        <w:rPr>
          <w:rFonts w:hint="eastAsia"/>
          <w:color w:val="auto"/>
          <w:sz w:val="21"/>
          <w:szCs w:val="24"/>
          <w:lang w:val="en-US" w:eastAsia="zh-CN"/>
        </w:rPr>
        <w:t>也</w:t>
      </w:r>
      <w:r>
        <w:rPr>
          <w:rFonts w:hint="default"/>
          <w:color w:val="auto"/>
          <w:sz w:val="21"/>
          <w:szCs w:val="24"/>
          <w:lang w:val="en-US" w:eastAsia="zh-CN"/>
        </w:rPr>
        <w:t>可能是相对其他项目来说包场打台球比不团购直接去计时划算），而两大主流健身和瑜伽的团购量也相对而言稍微高于舞蹈和其他项目。</w:t>
      </w:r>
    </w:p>
    <w:p>
      <w:pPr>
        <w:widowControl w:val="0"/>
        <w:numPr>
          <w:ilvl w:val="0"/>
          <w:numId w:val="0"/>
        </w:numPr>
        <w:ind w:leftChars="0" w:firstLine="420" w:firstLineChars="200"/>
        <w:jc w:val="both"/>
        <w:rPr>
          <w:rFonts w:hint="default"/>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outlineLvl w:val="1"/>
        <w:rPr>
          <w:rFonts w:hint="eastAsia"/>
          <w:color w:val="auto"/>
          <w:sz w:val="21"/>
          <w:szCs w:val="24"/>
          <w:lang w:val="en-US" w:eastAsia="zh-CN"/>
        </w:rPr>
      </w:pPr>
      <w:bookmarkStart w:id="39" w:name="_Toc21853_WPSOffice_Level2"/>
      <w:r>
        <w:rPr>
          <w:rFonts w:hint="eastAsia"/>
          <w:color w:val="auto"/>
          <w:sz w:val="21"/>
          <w:szCs w:val="24"/>
          <w:lang w:val="en-US" w:eastAsia="zh-CN"/>
        </w:rPr>
        <w:t>3.7 有效期</w:t>
      </w:r>
      <w:bookmarkEnd w:id="39"/>
    </w:p>
    <w:p>
      <w:pPr>
        <w:widowControl w:val="0"/>
        <w:numPr>
          <w:ilvl w:val="0"/>
          <w:numId w:val="0"/>
        </w:numPr>
        <w:ind w:leftChars="0" w:firstLine="420" w:firstLineChars="200"/>
        <w:jc w:val="both"/>
        <w:rPr>
          <w:rFonts w:hint="eastAsia"/>
          <w:color w:val="auto"/>
          <w:sz w:val="21"/>
          <w:szCs w:val="24"/>
          <w:lang w:val="en-US" w:eastAsia="zh-CN"/>
        </w:rPr>
      </w:pPr>
      <w:r>
        <w:rPr>
          <w:rFonts w:hint="eastAsia"/>
          <w:color w:val="auto"/>
          <w:sz w:val="21"/>
          <w:szCs w:val="24"/>
          <w:lang w:val="en-US" w:eastAsia="zh-CN"/>
        </w:rPr>
        <w:t>我们用有效期长短对团购数的对数画箱线图</w:t>
      </w:r>
    </w:p>
    <w:p>
      <w:pPr>
        <w:widowControl w:val="0"/>
        <w:numPr>
          <w:ilvl w:val="0"/>
          <w:numId w:val="0"/>
        </w:numPr>
        <w:ind w:leftChars="0" w:firstLine="420" w:firstLineChars="200"/>
        <w:jc w:val="both"/>
        <w:rPr>
          <w:rFonts w:hint="eastAsia"/>
          <w:color w:val="auto"/>
          <w:sz w:val="21"/>
          <w:szCs w:val="24"/>
          <w:lang w:val="en-US" w:eastAsia="zh-CN"/>
        </w:rPr>
      </w:pPr>
      <w:r>
        <w:drawing>
          <wp:inline distT="0" distB="0" distL="114300" distR="114300">
            <wp:extent cx="5274310" cy="3255010"/>
            <wp:effectExtent l="0" t="0" r="2540" b="254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3"/>
                    <a:stretch>
                      <a:fillRect/>
                    </a:stretch>
                  </pic:blipFill>
                  <pic:spPr>
                    <a:xfrm>
                      <a:off x="0" y="0"/>
                      <a:ext cx="5274310" cy="3255010"/>
                    </a:xfrm>
                    <a:prstGeom prst="rect">
                      <a:avLst/>
                    </a:prstGeom>
                    <a:noFill/>
                    <a:ln>
                      <a:noFill/>
                    </a:ln>
                  </pic:spPr>
                </pic:pic>
              </a:graphicData>
            </a:graphic>
          </wp:inline>
        </w:drawing>
      </w:r>
    </w:p>
    <w:p>
      <w:pPr>
        <w:widowControl w:val="0"/>
        <w:numPr>
          <w:ilvl w:val="0"/>
          <w:numId w:val="0"/>
        </w:numPr>
        <w:ind w:leftChars="0" w:firstLine="360" w:firstLineChars="200"/>
        <w:jc w:val="center"/>
        <w:rPr>
          <w:rFonts w:hint="default"/>
          <w:color w:val="7F7F7F" w:themeColor="background1" w:themeShade="80"/>
          <w:sz w:val="18"/>
          <w:szCs w:val="21"/>
          <w:lang w:val="en-US" w:eastAsia="zh-CN"/>
        </w:rPr>
      </w:pPr>
      <w:r>
        <w:rPr>
          <w:rFonts w:hint="eastAsia"/>
          <w:color w:val="7F7F7F" w:themeColor="background1" w:themeShade="80"/>
          <w:sz w:val="18"/>
          <w:szCs w:val="21"/>
          <w:lang w:val="en-US" w:eastAsia="zh-CN"/>
        </w:rPr>
        <w:t>图八——</w:t>
      </w:r>
      <w:r>
        <w:rPr>
          <w:rFonts w:hint="default"/>
          <w:color w:val="7F7F7F" w:themeColor="background1" w:themeShade="80"/>
          <w:sz w:val="18"/>
          <w:szCs w:val="21"/>
          <w:lang w:val="en-US" w:eastAsia="zh-CN"/>
        </w:rPr>
        <w:t>有效期长短-对数团购数箱线图</w:t>
      </w:r>
    </w:p>
    <w:p>
      <w:pPr>
        <w:widowControl w:val="0"/>
        <w:numPr>
          <w:ilvl w:val="0"/>
          <w:numId w:val="0"/>
        </w:numPr>
        <w:ind w:leftChars="0" w:firstLine="420" w:firstLineChars="200"/>
        <w:jc w:val="both"/>
        <w:rPr>
          <w:rFonts w:hint="default"/>
          <w:color w:val="auto"/>
          <w:sz w:val="21"/>
          <w:szCs w:val="24"/>
          <w:lang w:val="en-US" w:eastAsia="zh-CN"/>
        </w:rPr>
      </w:pPr>
      <w:r>
        <w:rPr>
          <w:rFonts w:hint="eastAsia"/>
          <w:color w:val="auto"/>
          <w:sz w:val="21"/>
          <w:szCs w:val="24"/>
          <w:lang w:val="en-US" w:eastAsia="zh-CN"/>
        </w:rPr>
        <w:t>有图可得，</w:t>
      </w:r>
      <w:r>
        <w:rPr>
          <w:rFonts w:hint="default"/>
          <w:color w:val="auto"/>
          <w:sz w:val="21"/>
          <w:szCs w:val="24"/>
          <w:lang w:val="en-US" w:eastAsia="zh-CN"/>
        </w:rPr>
        <w:t>箱线图符合我们的预期，有效期长的团购量更多，因为可以有更多的自由选择使用的时间。</w:t>
      </w:r>
    </w:p>
    <w:p>
      <w:pPr>
        <w:widowControl w:val="0"/>
        <w:numPr>
          <w:ilvl w:val="0"/>
          <w:numId w:val="0"/>
        </w:numPr>
        <w:ind w:leftChars="0" w:firstLine="420" w:firstLineChars="200"/>
        <w:jc w:val="both"/>
        <w:rPr>
          <w:rFonts w:hint="default"/>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outlineLvl w:val="1"/>
        <w:rPr>
          <w:rFonts w:hint="eastAsia"/>
          <w:color w:val="auto"/>
          <w:sz w:val="21"/>
          <w:szCs w:val="24"/>
          <w:lang w:val="en-US" w:eastAsia="zh-CN"/>
        </w:rPr>
      </w:pPr>
      <w:bookmarkStart w:id="40" w:name="_Toc16586_WPSOffice_Level2"/>
      <w:r>
        <w:rPr>
          <w:rFonts w:hint="eastAsia"/>
          <w:color w:val="auto"/>
          <w:sz w:val="21"/>
          <w:szCs w:val="24"/>
          <w:lang w:val="en-US" w:eastAsia="zh-CN"/>
        </w:rPr>
        <w:t>3.8 起始年份</w:t>
      </w:r>
      <w:bookmarkEnd w:id="40"/>
    </w:p>
    <w:p>
      <w:pPr>
        <w:widowControl w:val="0"/>
        <w:numPr>
          <w:ilvl w:val="0"/>
          <w:numId w:val="0"/>
        </w:numPr>
        <w:ind w:leftChars="0" w:firstLine="420" w:firstLineChars="200"/>
        <w:jc w:val="both"/>
        <w:rPr>
          <w:rFonts w:hint="eastAsia"/>
          <w:color w:val="auto"/>
          <w:sz w:val="21"/>
          <w:szCs w:val="24"/>
          <w:lang w:val="en-US" w:eastAsia="zh-CN"/>
        </w:rPr>
      </w:pPr>
    </w:p>
    <w:p>
      <w:pPr>
        <w:widowControl w:val="0"/>
        <w:numPr>
          <w:ilvl w:val="0"/>
          <w:numId w:val="0"/>
        </w:numPr>
        <w:ind w:leftChars="0" w:firstLine="420" w:firstLineChars="200"/>
        <w:jc w:val="center"/>
        <w:rPr>
          <w:rFonts w:hint="eastAsia"/>
          <w:color w:val="auto"/>
          <w:sz w:val="21"/>
          <w:szCs w:val="24"/>
          <w:lang w:val="en-US" w:eastAsia="zh-CN"/>
        </w:rPr>
      </w:pPr>
      <w:r>
        <w:drawing>
          <wp:inline distT="0" distB="0" distL="114300" distR="114300">
            <wp:extent cx="3599815" cy="2221230"/>
            <wp:effectExtent l="0" t="0" r="635" b="762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4"/>
                    <a:stretch>
                      <a:fillRect/>
                    </a:stretch>
                  </pic:blipFill>
                  <pic:spPr>
                    <a:xfrm>
                      <a:off x="0" y="0"/>
                      <a:ext cx="3599815" cy="2221230"/>
                    </a:xfrm>
                    <a:prstGeom prst="rect">
                      <a:avLst/>
                    </a:prstGeom>
                    <a:noFill/>
                    <a:ln>
                      <a:noFill/>
                    </a:ln>
                  </pic:spPr>
                </pic:pic>
              </a:graphicData>
            </a:graphic>
          </wp:inline>
        </w:drawing>
      </w:r>
    </w:p>
    <w:p>
      <w:pPr>
        <w:widowControl w:val="0"/>
        <w:numPr>
          <w:ilvl w:val="0"/>
          <w:numId w:val="0"/>
        </w:numPr>
        <w:ind w:leftChars="0" w:firstLine="360" w:firstLineChars="20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图九——起始年份-对数团购数箱线图</w:t>
      </w:r>
    </w:p>
    <w:p>
      <w:pPr>
        <w:widowControl w:val="0"/>
        <w:numPr>
          <w:ilvl w:val="0"/>
          <w:numId w:val="0"/>
        </w:numPr>
        <w:ind w:leftChars="0" w:firstLine="420" w:firstLineChars="200"/>
        <w:jc w:val="both"/>
        <w:rPr>
          <w:rFonts w:hint="default"/>
          <w:color w:val="auto"/>
          <w:sz w:val="21"/>
          <w:szCs w:val="24"/>
          <w:lang w:val="en-US" w:eastAsia="zh-CN"/>
        </w:rPr>
      </w:pPr>
      <w:r>
        <w:rPr>
          <w:rFonts w:hint="default"/>
          <w:color w:val="auto"/>
          <w:sz w:val="21"/>
          <w:szCs w:val="24"/>
          <w:lang w:val="en-US" w:eastAsia="zh-CN"/>
        </w:rPr>
        <w:t>出现这样现象的原因可能</w:t>
      </w:r>
      <w:r>
        <w:rPr>
          <w:rFonts w:hint="eastAsia"/>
          <w:color w:val="auto"/>
          <w:sz w:val="21"/>
          <w:szCs w:val="24"/>
          <w:lang w:val="en-US" w:eastAsia="zh-CN"/>
        </w:rPr>
        <w:t>是</w:t>
      </w:r>
      <w:r>
        <w:rPr>
          <w:rFonts w:hint="default"/>
          <w:color w:val="auto"/>
          <w:sz w:val="21"/>
          <w:szCs w:val="24"/>
          <w:lang w:val="en-US" w:eastAsia="zh-CN"/>
        </w:rPr>
        <w:t>时间越早的项目其在平台上出售的时间就更长，也就更可能被更多人购买，比如2017年很多项目其实都还没有人购买，可能是刚登陆平台的原因；</w:t>
      </w:r>
    </w:p>
    <w:p>
      <w:pPr>
        <w:widowControl w:val="0"/>
        <w:numPr>
          <w:ilvl w:val="0"/>
          <w:numId w:val="0"/>
        </w:numPr>
        <w:ind w:leftChars="0" w:firstLine="420" w:firstLineChars="200"/>
        <w:jc w:val="both"/>
        <w:rPr>
          <w:rFonts w:hint="default"/>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color w:val="auto"/>
          <w:sz w:val="21"/>
          <w:szCs w:val="24"/>
          <w:lang w:val="en-US" w:eastAsia="zh-CN"/>
        </w:rPr>
      </w:pPr>
      <w:bookmarkStart w:id="41" w:name="_Toc13271_WPSOffice_Level2"/>
      <w:r>
        <w:rPr>
          <w:rFonts w:hint="eastAsia"/>
          <w:color w:val="auto"/>
          <w:sz w:val="21"/>
          <w:szCs w:val="24"/>
          <w:lang w:val="en-US" w:eastAsia="zh-CN"/>
        </w:rPr>
        <w:t>3.9 节假日可用</w:t>
      </w:r>
      <w:bookmarkEnd w:id="41"/>
    </w:p>
    <w:p>
      <w:pPr>
        <w:widowControl w:val="0"/>
        <w:numPr>
          <w:ilvl w:val="0"/>
          <w:numId w:val="0"/>
        </w:numPr>
        <w:jc w:val="center"/>
        <w:rPr>
          <w:rFonts w:hint="eastAsia"/>
          <w:color w:val="auto"/>
          <w:sz w:val="21"/>
          <w:szCs w:val="24"/>
          <w:lang w:val="en-US" w:eastAsia="zh-CN"/>
        </w:rPr>
      </w:pPr>
      <w:r>
        <w:drawing>
          <wp:inline distT="0" distB="0" distL="114300" distR="114300">
            <wp:extent cx="4768850" cy="2943225"/>
            <wp:effectExtent l="0" t="0" r="12700" b="952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5"/>
                    <a:stretch>
                      <a:fillRect/>
                    </a:stretch>
                  </pic:blipFill>
                  <pic:spPr>
                    <a:xfrm>
                      <a:off x="0" y="0"/>
                      <a:ext cx="4768850" cy="2943225"/>
                    </a:xfrm>
                    <a:prstGeom prst="rect">
                      <a:avLst/>
                    </a:prstGeom>
                    <a:noFill/>
                    <a:ln>
                      <a:noFill/>
                    </a:ln>
                  </pic:spPr>
                </pic:pic>
              </a:graphicData>
            </a:graphic>
          </wp:inline>
        </w:drawing>
      </w:r>
    </w:p>
    <w:p>
      <w:pPr>
        <w:widowControl w:val="0"/>
        <w:numPr>
          <w:ilvl w:val="0"/>
          <w:numId w:val="0"/>
        </w:numPr>
        <w:ind w:leftChars="0" w:firstLine="360" w:firstLineChars="200"/>
        <w:jc w:val="center"/>
        <w:rPr>
          <w:rFonts w:hint="default"/>
          <w:color w:val="7F7F7F" w:themeColor="background1" w:themeShade="80"/>
          <w:sz w:val="18"/>
          <w:szCs w:val="21"/>
          <w:lang w:val="en-US" w:eastAsia="zh-CN"/>
        </w:rPr>
      </w:pPr>
      <w:r>
        <w:rPr>
          <w:rFonts w:hint="eastAsia"/>
          <w:color w:val="7F7F7F" w:themeColor="background1" w:themeShade="80"/>
          <w:sz w:val="18"/>
          <w:szCs w:val="21"/>
          <w:lang w:val="en-US" w:eastAsia="zh-CN"/>
        </w:rPr>
        <w:t>图十——</w:t>
      </w:r>
      <w:r>
        <w:rPr>
          <w:rFonts w:hint="default"/>
          <w:color w:val="7F7F7F" w:themeColor="background1" w:themeShade="80"/>
          <w:sz w:val="18"/>
          <w:szCs w:val="21"/>
          <w:lang w:val="en-US" w:eastAsia="zh-CN"/>
        </w:rPr>
        <w:t>节假日可用性-对数团购数箱线图</w:t>
      </w:r>
    </w:p>
    <w:p>
      <w:pPr>
        <w:widowControl w:val="0"/>
        <w:numPr>
          <w:ilvl w:val="0"/>
          <w:numId w:val="0"/>
        </w:numPr>
        <w:ind w:firstLine="420" w:firstLineChars="200"/>
        <w:jc w:val="both"/>
        <w:rPr>
          <w:rFonts w:hint="eastAsia"/>
          <w:color w:val="auto"/>
          <w:sz w:val="21"/>
          <w:szCs w:val="24"/>
          <w:lang w:val="en-US" w:eastAsia="zh-CN"/>
        </w:rPr>
      </w:pPr>
      <w:r>
        <w:rPr>
          <w:rFonts w:hint="eastAsia"/>
          <w:color w:val="auto"/>
          <w:sz w:val="21"/>
          <w:szCs w:val="24"/>
          <w:lang w:val="en-US" w:eastAsia="zh-CN"/>
        </w:rPr>
        <w:t>图中可以看出，两种可用类型的差距并不明显。出现</w:t>
      </w:r>
      <w:r>
        <w:rPr>
          <w:rFonts w:hint="default"/>
          <w:color w:val="auto"/>
          <w:sz w:val="21"/>
          <w:szCs w:val="24"/>
          <w:lang w:val="en-US" w:eastAsia="zh-CN"/>
        </w:rPr>
        <w:t>这样的结果应该也可以</w:t>
      </w:r>
      <w:r>
        <w:rPr>
          <w:rFonts w:hint="eastAsia"/>
          <w:color w:val="auto"/>
          <w:sz w:val="21"/>
          <w:szCs w:val="24"/>
          <w:lang w:val="en-US" w:eastAsia="zh-CN"/>
        </w:rPr>
        <w:t>用</w:t>
      </w:r>
      <w:r>
        <w:rPr>
          <w:rFonts w:hint="default"/>
          <w:color w:val="auto"/>
          <w:sz w:val="21"/>
          <w:szCs w:val="24"/>
          <w:lang w:val="en-US" w:eastAsia="zh-CN"/>
        </w:rPr>
        <w:t>样本数的问题</w:t>
      </w:r>
      <w:r>
        <w:rPr>
          <w:rFonts w:hint="eastAsia"/>
          <w:color w:val="auto"/>
          <w:sz w:val="21"/>
          <w:szCs w:val="24"/>
          <w:lang w:val="en-US" w:eastAsia="zh-CN"/>
        </w:rPr>
        <w:t>进行解释</w:t>
      </w:r>
      <w:r>
        <w:rPr>
          <w:rFonts w:hint="default"/>
          <w:color w:val="auto"/>
          <w:sz w:val="21"/>
          <w:szCs w:val="24"/>
          <w:lang w:val="en-US" w:eastAsia="zh-CN"/>
        </w:rPr>
        <w:t>，因为现在很多团购项目都是节假日可用的了，所以项目多分散了消费，每个项目的团购量相对较少</w:t>
      </w:r>
      <w:r>
        <w:rPr>
          <w:rFonts w:hint="eastAsia"/>
          <w:color w:val="auto"/>
          <w:sz w:val="21"/>
          <w:szCs w:val="24"/>
          <w:lang w:val="en-US" w:eastAsia="zh-CN"/>
        </w:rPr>
        <w:t>。</w:t>
      </w:r>
    </w:p>
    <w:p>
      <w:pPr>
        <w:widowControl w:val="0"/>
        <w:numPr>
          <w:ilvl w:val="0"/>
          <w:numId w:val="0"/>
        </w:numPr>
        <w:ind w:firstLine="420" w:firstLineChars="200"/>
        <w:jc w:val="both"/>
        <w:rPr>
          <w:rFonts w:hint="eastAsia"/>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color w:val="auto"/>
          <w:sz w:val="21"/>
          <w:szCs w:val="24"/>
          <w:lang w:val="en-US" w:eastAsia="zh-CN"/>
        </w:rPr>
      </w:pPr>
      <w:bookmarkStart w:id="42" w:name="_Toc32164_WPSOffice_Level2"/>
      <w:r>
        <w:rPr>
          <w:rFonts w:hint="eastAsia"/>
          <w:color w:val="auto"/>
          <w:sz w:val="21"/>
          <w:szCs w:val="24"/>
          <w:lang w:val="en-US" w:eastAsia="zh-CN"/>
        </w:rPr>
        <w:t>3.10 预约情况</w:t>
      </w:r>
      <w:bookmarkEnd w:id="42"/>
    </w:p>
    <w:p>
      <w:pPr>
        <w:widowControl w:val="0"/>
        <w:numPr>
          <w:ilvl w:val="0"/>
          <w:numId w:val="0"/>
        </w:numPr>
        <w:jc w:val="both"/>
        <w:rPr>
          <w:rFonts w:hint="default"/>
          <w:color w:val="auto"/>
          <w:sz w:val="21"/>
          <w:szCs w:val="24"/>
          <w:lang w:val="en-US" w:eastAsia="zh-CN"/>
        </w:rPr>
      </w:pPr>
      <w:r>
        <w:drawing>
          <wp:inline distT="0" distB="0" distL="114300" distR="114300">
            <wp:extent cx="5274310" cy="3255010"/>
            <wp:effectExtent l="0" t="0" r="2540" b="254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6"/>
                    <a:stretch>
                      <a:fillRect/>
                    </a:stretch>
                  </pic:blipFill>
                  <pic:spPr>
                    <a:xfrm>
                      <a:off x="0" y="0"/>
                      <a:ext cx="5274310" cy="3255010"/>
                    </a:xfrm>
                    <a:prstGeom prst="rect">
                      <a:avLst/>
                    </a:prstGeom>
                    <a:noFill/>
                    <a:ln>
                      <a:noFill/>
                    </a:ln>
                  </pic:spPr>
                </pic:pic>
              </a:graphicData>
            </a:graphic>
          </wp:inline>
        </w:drawing>
      </w:r>
    </w:p>
    <w:p>
      <w:pPr>
        <w:widowControl w:val="0"/>
        <w:numPr>
          <w:ilvl w:val="0"/>
          <w:numId w:val="0"/>
        </w:numPr>
        <w:ind w:leftChars="0" w:firstLine="360" w:firstLineChars="20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图十——是否需要预约-对数团购数箱线图</w:t>
      </w:r>
    </w:p>
    <w:p>
      <w:pPr>
        <w:widowControl w:val="0"/>
        <w:numPr>
          <w:ilvl w:val="0"/>
          <w:numId w:val="0"/>
        </w:numPr>
        <w:ind w:firstLine="420" w:firstLineChars="200"/>
        <w:jc w:val="both"/>
        <w:rPr>
          <w:rFonts w:hint="default"/>
          <w:color w:val="auto"/>
          <w:sz w:val="21"/>
          <w:szCs w:val="24"/>
          <w:lang w:val="en-US" w:eastAsia="zh-CN"/>
        </w:rPr>
      </w:pPr>
      <w:r>
        <w:rPr>
          <w:rFonts w:hint="default"/>
          <w:color w:val="auto"/>
          <w:sz w:val="21"/>
          <w:szCs w:val="24"/>
          <w:lang w:val="en-US" w:eastAsia="zh-CN"/>
        </w:rPr>
        <w:t>通过观察箱子的宽度我们可以看出，在这样的划分里，两类样本相对均匀，我们得到的结果也符合我们的预期，因为无需预约直接用的团购项目更加自由，也更能吸引消费者，团购数量相对更多。</w:t>
      </w:r>
    </w:p>
    <w:p>
      <w:pPr>
        <w:widowControl w:val="0"/>
        <w:numPr>
          <w:ilvl w:val="0"/>
          <w:numId w:val="0"/>
        </w:numPr>
        <w:jc w:val="both"/>
        <w:rPr>
          <w:rFonts w:hint="default"/>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color w:val="auto"/>
          <w:sz w:val="21"/>
          <w:szCs w:val="24"/>
          <w:lang w:val="en-US" w:eastAsia="zh-CN"/>
        </w:rPr>
      </w:pPr>
      <w:bookmarkStart w:id="43" w:name="_Toc11922_WPSOffice_Level2"/>
      <w:r>
        <w:rPr>
          <w:rFonts w:hint="eastAsia"/>
          <w:color w:val="auto"/>
          <w:sz w:val="21"/>
          <w:szCs w:val="24"/>
          <w:lang w:val="en-US" w:eastAsia="zh-CN"/>
        </w:rPr>
        <w:t>3.11 是否有温馨提示</w:t>
      </w:r>
      <w:bookmarkEnd w:id="43"/>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在观察原始数据时，我们发现有许多商家会在温馨提示中加入一些宣传鼓励性的语句或提供一些赠品，例如矿泉水等，为观察顾客是否会对这类赠品感兴趣以及被这些话语鼓舞，我们以有无温馨提示对对数团购数画箱线图。</w:t>
      </w:r>
    </w:p>
    <w:p>
      <w:pPr>
        <w:widowControl w:val="0"/>
        <w:numPr>
          <w:ilvl w:val="0"/>
          <w:numId w:val="0"/>
        </w:numPr>
        <w:ind w:firstLine="420"/>
        <w:jc w:val="center"/>
        <w:rPr>
          <w:rFonts w:hint="default"/>
          <w:color w:val="auto"/>
          <w:sz w:val="21"/>
          <w:szCs w:val="24"/>
          <w:lang w:val="en-US" w:eastAsia="zh-CN"/>
        </w:rPr>
      </w:pPr>
      <w:r>
        <w:drawing>
          <wp:inline distT="0" distB="0" distL="114300" distR="114300">
            <wp:extent cx="4149725" cy="2561590"/>
            <wp:effectExtent l="0" t="0" r="3175" b="1016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7"/>
                    <a:stretch>
                      <a:fillRect/>
                    </a:stretch>
                  </pic:blipFill>
                  <pic:spPr>
                    <a:xfrm>
                      <a:off x="0" y="0"/>
                      <a:ext cx="4149725" cy="2561590"/>
                    </a:xfrm>
                    <a:prstGeom prst="rect">
                      <a:avLst/>
                    </a:prstGeom>
                    <a:noFill/>
                    <a:ln>
                      <a:noFill/>
                    </a:ln>
                  </pic:spPr>
                </pic:pic>
              </a:graphicData>
            </a:graphic>
          </wp:inline>
        </w:drawing>
      </w:r>
    </w:p>
    <w:p>
      <w:pPr>
        <w:widowControl w:val="0"/>
        <w:numPr>
          <w:ilvl w:val="0"/>
          <w:numId w:val="0"/>
        </w:numPr>
        <w:ind w:leftChars="0" w:firstLine="360" w:firstLineChars="20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图十二——有无温馨提示-对数团购数箱线图</w:t>
      </w:r>
    </w:p>
    <w:p>
      <w:pPr>
        <w:widowControl w:val="0"/>
        <w:numPr>
          <w:ilvl w:val="0"/>
          <w:numId w:val="0"/>
        </w:numPr>
        <w:ind w:leftChars="0" w:firstLine="420" w:firstLineChars="200"/>
        <w:jc w:val="both"/>
        <w:rPr>
          <w:rFonts w:hint="eastAsia"/>
          <w:color w:val="auto"/>
          <w:sz w:val="21"/>
          <w:szCs w:val="24"/>
          <w:lang w:val="en-US" w:eastAsia="zh-CN"/>
        </w:rPr>
      </w:pPr>
      <w:r>
        <w:rPr>
          <w:rFonts w:hint="eastAsia"/>
          <w:color w:val="auto"/>
          <w:sz w:val="21"/>
          <w:szCs w:val="24"/>
          <w:lang w:val="en-US" w:eastAsia="zh-CN"/>
        </w:rPr>
        <w:t>从箱线图中箱子的位置可以看出进行划分以后两类样本的对数团购数差不太多，说明温馨提示中的赠品对消费者的吸引力不明显，消费者更加关注于团购项目本身的内容和质量。</w:t>
      </w:r>
    </w:p>
    <w:p>
      <w:pPr>
        <w:widowControl w:val="0"/>
        <w:numPr>
          <w:ilvl w:val="0"/>
          <w:numId w:val="0"/>
        </w:numPr>
        <w:jc w:val="both"/>
        <w:rPr>
          <w:rFonts w:hint="eastAsia"/>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color w:val="auto"/>
          <w:sz w:val="21"/>
          <w:szCs w:val="24"/>
          <w:lang w:val="en-US" w:eastAsia="zh-CN"/>
        </w:rPr>
      </w:pPr>
      <w:bookmarkStart w:id="44" w:name="_Toc19259_WPSOffice_Level2"/>
      <w:r>
        <w:rPr>
          <w:rFonts w:hint="eastAsia"/>
          <w:color w:val="auto"/>
          <w:sz w:val="21"/>
          <w:szCs w:val="24"/>
          <w:lang w:val="en-US" w:eastAsia="zh-CN"/>
        </w:rPr>
        <w:t>3.12 是否为体验活动</w:t>
      </w:r>
      <w:bookmarkEnd w:id="44"/>
    </w:p>
    <w:p>
      <w:pPr>
        <w:widowControl w:val="0"/>
        <w:numPr>
          <w:ilvl w:val="0"/>
          <w:numId w:val="0"/>
        </w:numPr>
        <w:jc w:val="both"/>
        <w:rPr>
          <w:rFonts w:hint="default"/>
          <w:color w:val="auto"/>
          <w:sz w:val="21"/>
          <w:szCs w:val="24"/>
          <w:lang w:val="en-US" w:eastAsia="zh-CN"/>
        </w:rPr>
      </w:pPr>
      <w:r>
        <w:rPr>
          <w:rFonts w:hint="eastAsia"/>
          <w:color w:val="auto"/>
          <w:sz w:val="21"/>
          <w:szCs w:val="24"/>
          <w:lang w:val="en-US" w:eastAsia="zh-CN"/>
        </w:rPr>
        <w:t xml:space="preserve">    在观察原始数据时，还有一些店家会以“体验”作为噱头吸引新客户来进行初次体验，我们这里也尝试着通过绘制箱线图来研究“体验活动”对消费者的吸引力。</w:t>
      </w:r>
    </w:p>
    <w:p>
      <w:pPr>
        <w:widowControl w:val="0"/>
        <w:numPr>
          <w:ilvl w:val="0"/>
          <w:numId w:val="0"/>
        </w:numPr>
        <w:jc w:val="both"/>
        <w:rPr>
          <w:rFonts w:hint="default"/>
          <w:color w:val="7F7F7F" w:themeColor="background1" w:themeShade="80"/>
          <w:sz w:val="18"/>
          <w:szCs w:val="21"/>
          <w:lang w:val="en-US" w:eastAsia="zh-CN"/>
        </w:rPr>
      </w:pPr>
      <w:r>
        <w:drawing>
          <wp:inline distT="0" distB="0" distL="114300" distR="114300">
            <wp:extent cx="5274310" cy="3255010"/>
            <wp:effectExtent l="0" t="0" r="2540" b="254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18"/>
                    <a:stretch>
                      <a:fillRect/>
                    </a:stretch>
                  </pic:blipFill>
                  <pic:spPr>
                    <a:xfrm>
                      <a:off x="0" y="0"/>
                      <a:ext cx="5274310" cy="3255010"/>
                    </a:xfrm>
                    <a:prstGeom prst="rect">
                      <a:avLst/>
                    </a:prstGeom>
                    <a:noFill/>
                    <a:ln>
                      <a:noFill/>
                    </a:ln>
                  </pic:spPr>
                </pic:pic>
              </a:graphicData>
            </a:graphic>
          </wp:inline>
        </w:drawing>
      </w:r>
    </w:p>
    <w:p>
      <w:pPr>
        <w:widowControl w:val="0"/>
        <w:numPr>
          <w:ilvl w:val="0"/>
          <w:numId w:val="0"/>
        </w:numPr>
        <w:ind w:leftChars="0" w:firstLine="360" w:firstLineChars="200"/>
        <w:jc w:val="center"/>
        <w:rPr>
          <w:rFonts w:hint="default"/>
          <w:color w:val="7F7F7F" w:themeColor="background1" w:themeShade="80"/>
          <w:sz w:val="18"/>
          <w:szCs w:val="21"/>
          <w:lang w:val="en-US" w:eastAsia="zh-CN"/>
        </w:rPr>
      </w:pPr>
      <w:r>
        <w:rPr>
          <w:rFonts w:hint="eastAsia"/>
          <w:color w:val="7F7F7F" w:themeColor="background1" w:themeShade="80"/>
          <w:sz w:val="18"/>
          <w:szCs w:val="21"/>
          <w:lang w:val="en-US" w:eastAsia="zh-CN"/>
        </w:rPr>
        <w:t>图十三——</w:t>
      </w:r>
      <w:r>
        <w:rPr>
          <w:rFonts w:hint="default"/>
          <w:color w:val="7F7F7F" w:themeColor="background1" w:themeShade="80"/>
          <w:sz w:val="18"/>
          <w:szCs w:val="21"/>
          <w:lang w:val="en-US" w:eastAsia="zh-CN"/>
        </w:rPr>
        <w:t>是否仅体验-对数团购数箱线图</w:t>
      </w:r>
    </w:p>
    <w:p>
      <w:pPr>
        <w:widowControl w:val="0"/>
        <w:numPr>
          <w:ilvl w:val="0"/>
          <w:numId w:val="0"/>
        </w:numPr>
        <w:ind w:firstLine="420" w:firstLineChars="200"/>
        <w:jc w:val="both"/>
        <w:rPr>
          <w:rFonts w:hint="default"/>
          <w:color w:val="auto"/>
          <w:sz w:val="21"/>
          <w:szCs w:val="24"/>
          <w:lang w:val="en-US" w:eastAsia="zh-CN"/>
        </w:rPr>
      </w:pPr>
      <w:r>
        <w:rPr>
          <w:rFonts w:hint="default"/>
          <w:color w:val="auto"/>
          <w:sz w:val="21"/>
          <w:szCs w:val="24"/>
          <w:lang w:val="en-US" w:eastAsia="zh-CN"/>
        </w:rPr>
        <w:t>体验活动的受欢迎程度相对较高一些，可能是因为大家团购一般都是因为想要第一次去试试，所以体验的选择很多，如果要长期参加的话可能不会选择团购而是去实体店里办卡。</w:t>
      </w:r>
    </w:p>
    <w:p>
      <w:pPr>
        <w:widowControl w:val="0"/>
        <w:numPr>
          <w:ilvl w:val="0"/>
          <w:numId w:val="0"/>
        </w:numPr>
        <w:ind w:firstLine="420" w:firstLineChars="200"/>
        <w:jc w:val="both"/>
        <w:rPr>
          <w:rFonts w:hint="default"/>
          <w:color w:val="auto"/>
          <w:sz w:val="21"/>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0"/>
        <w:rPr>
          <w:rFonts w:hint="default"/>
          <w:color w:val="auto"/>
          <w:sz w:val="21"/>
          <w:szCs w:val="24"/>
          <w:lang w:val="en-US" w:eastAsia="zh-CN"/>
        </w:rPr>
      </w:pPr>
      <w:bookmarkStart w:id="45" w:name="_Toc5957_WPSOffice_Level1"/>
      <w:r>
        <w:rPr>
          <w:rFonts w:hint="eastAsia"/>
          <w:color w:val="auto"/>
          <w:sz w:val="21"/>
          <w:szCs w:val="24"/>
          <w:lang w:val="en-US" w:eastAsia="zh-CN"/>
        </w:rPr>
        <w:t>模型拟合</w:t>
      </w:r>
      <w:bookmarkEnd w:id="45"/>
    </w:p>
    <w:p>
      <w:pPr>
        <w:keepNext w:val="0"/>
        <w:keepLines w:val="0"/>
        <w:pageBreakBefore w:val="0"/>
        <w:widowControl w:val="0"/>
        <w:numPr>
          <w:ilvl w:val="0"/>
          <w:numId w:val="0"/>
        </w:numPr>
        <w:kinsoku/>
        <w:wordWrap/>
        <w:overflowPunct/>
        <w:topLinePunct w:val="0"/>
        <w:autoSpaceDE/>
        <w:autoSpaceDN/>
        <w:bidi w:val="0"/>
        <w:adjustRightInd/>
        <w:snapToGrid/>
        <w:ind w:leftChars="0" w:firstLine="420"/>
        <w:jc w:val="both"/>
        <w:textAlignment w:val="auto"/>
        <w:outlineLvl w:val="1"/>
        <w:rPr>
          <w:rFonts w:hint="eastAsia"/>
          <w:color w:val="auto"/>
          <w:sz w:val="21"/>
          <w:szCs w:val="24"/>
          <w:lang w:val="en-US" w:eastAsia="zh-CN"/>
        </w:rPr>
      </w:pPr>
      <w:bookmarkStart w:id="46" w:name="_Toc6036_WPSOffice_Level2"/>
      <w:r>
        <w:rPr>
          <w:rFonts w:hint="eastAsia"/>
          <w:color w:val="auto"/>
          <w:sz w:val="21"/>
          <w:szCs w:val="24"/>
          <w:lang w:val="en-US" w:eastAsia="zh-CN"/>
        </w:rPr>
        <w:t>4.1 初步拟合</w:t>
      </w:r>
      <w:bookmarkEnd w:id="46"/>
    </w:p>
    <w:p>
      <w:pPr>
        <w:widowControl w:val="0"/>
        <w:numPr>
          <w:ilvl w:val="0"/>
          <w:numId w:val="0"/>
        </w:numPr>
        <w:ind w:leftChars="0" w:firstLine="420"/>
        <w:jc w:val="both"/>
        <w:rPr>
          <w:rFonts w:hint="eastAsia"/>
          <w:color w:val="auto"/>
          <w:sz w:val="21"/>
          <w:szCs w:val="24"/>
          <w:lang w:val="en-US" w:eastAsia="zh-CN"/>
        </w:rPr>
      </w:pPr>
      <w:r>
        <w:rPr>
          <w:rFonts w:hint="eastAsia"/>
          <w:color w:val="auto"/>
          <w:sz w:val="21"/>
          <w:szCs w:val="24"/>
          <w:lang w:val="en-US" w:eastAsia="zh-CN"/>
        </w:rPr>
        <w:t>我们先</w:t>
      </w:r>
      <w:r>
        <w:rPr>
          <w:rFonts w:hint="default"/>
          <w:color w:val="auto"/>
          <w:sz w:val="21"/>
          <w:szCs w:val="24"/>
          <w:lang w:eastAsia="zh-CN"/>
        </w:rPr>
        <w:t>以</w:t>
      </w:r>
      <w:r>
        <w:rPr>
          <w:rFonts w:hint="eastAsia"/>
          <w:color w:val="auto"/>
          <w:sz w:val="21"/>
          <w:szCs w:val="24"/>
          <w:lang w:val="en-US" w:eastAsia="zh-CN"/>
        </w:rPr>
        <w:t>团购数为因变量，</w:t>
      </w:r>
      <w:r>
        <w:rPr>
          <w:rFonts w:hint="default"/>
          <w:color w:val="auto"/>
          <w:sz w:val="21"/>
          <w:szCs w:val="24"/>
          <w:lang w:eastAsia="zh-CN"/>
        </w:rPr>
        <w:t>使用</w:t>
      </w:r>
      <w:r>
        <w:rPr>
          <w:rFonts w:hint="eastAsia"/>
          <w:color w:val="auto"/>
          <w:sz w:val="21"/>
          <w:szCs w:val="24"/>
          <w:lang w:val="en-US" w:eastAsia="zh-CN"/>
        </w:rPr>
        <w:t>上文所述各变量对其进行线性拟合。</w:t>
      </w:r>
    </w:p>
    <w:p>
      <w:pPr>
        <w:widowControl w:val="0"/>
        <w:numPr>
          <w:ilvl w:val="0"/>
          <w:numId w:val="0"/>
        </w:numPr>
        <w:ind w:leftChars="0" w:firstLine="420"/>
        <w:jc w:val="center"/>
        <w:rPr>
          <w:rFonts w:hint="eastAsia"/>
          <w:color w:val="auto"/>
          <w:sz w:val="21"/>
          <w:szCs w:val="24"/>
          <w:lang w:val="en-US" w:eastAsia="zh-CN"/>
        </w:rPr>
      </w:pPr>
      <w:r>
        <w:rPr>
          <w:rFonts w:hint="eastAsia"/>
          <w:color w:val="auto"/>
          <w:sz w:val="21"/>
          <w:szCs w:val="24"/>
          <w:lang w:val="en-US" w:eastAsia="zh-CN"/>
        </w:rPr>
        <w:drawing>
          <wp:inline distT="0" distB="0" distL="114300" distR="114300">
            <wp:extent cx="2962910" cy="3257550"/>
            <wp:effectExtent l="0" t="0" r="8890" b="0"/>
            <wp:docPr id="23" name="图片 23" descr="1554034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54034235(1)"/>
                    <pic:cNvPicPr>
                      <a:picLocks noChangeAspect="1"/>
                    </pic:cNvPicPr>
                  </pic:nvPicPr>
                  <pic:blipFill>
                    <a:blip r:embed="rId19"/>
                    <a:stretch>
                      <a:fillRect/>
                    </a:stretch>
                  </pic:blipFill>
                  <pic:spPr>
                    <a:xfrm>
                      <a:off x="0" y="0"/>
                      <a:ext cx="2962910" cy="3257550"/>
                    </a:xfrm>
                    <a:prstGeom prst="rect">
                      <a:avLst/>
                    </a:prstGeom>
                  </pic:spPr>
                </pic:pic>
              </a:graphicData>
            </a:graphic>
          </wp:inline>
        </w:drawing>
      </w:r>
    </w:p>
    <w:p>
      <w:pPr>
        <w:widowControl w:val="0"/>
        <w:numPr>
          <w:ilvl w:val="0"/>
          <w:numId w:val="0"/>
        </w:numPr>
        <w:ind w:leftChars="0" w:firstLine="420"/>
        <w:jc w:val="center"/>
        <w:rPr>
          <w:rFonts w:hint="eastAsia"/>
          <w:color w:val="auto"/>
          <w:sz w:val="21"/>
          <w:szCs w:val="24"/>
          <w:lang w:val="en-US" w:eastAsia="zh-CN"/>
        </w:rPr>
      </w:pPr>
      <w:r>
        <w:rPr>
          <w:rFonts w:hint="eastAsia"/>
          <w:color w:val="7F7F7F" w:themeColor="background1" w:themeShade="80"/>
          <w:sz w:val="18"/>
          <w:szCs w:val="21"/>
          <w:lang w:val="en-US" w:eastAsia="zh-CN"/>
        </w:rPr>
        <w:t>图十四——初步线性拟合结果</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通过初步的拟合，我们可以发现几个自变量与因变量之间似乎存在</w:t>
      </w:r>
      <w:r>
        <w:rPr>
          <w:rFonts w:hint="default"/>
          <w:color w:val="auto"/>
          <w:sz w:val="21"/>
          <w:szCs w:val="24"/>
          <w:lang w:eastAsia="zh-CN"/>
        </w:rPr>
        <w:t>一定线性</w:t>
      </w:r>
      <w:r>
        <w:rPr>
          <w:rFonts w:hint="eastAsia"/>
          <w:color w:val="auto"/>
          <w:sz w:val="21"/>
          <w:szCs w:val="24"/>
          <w:lang w:val="en-US" w:eastAsia="zh-CN"/>
        </w:rPr>
        <w:t>相关关系，如评论数、起始年份</w:t>
      </w:r>
      <w:ins w:id="0" w:author="zhaoyaying" w:date="2019-03-31T23:22:08Z">
        <w:r>
          <w:rPr>
            <w:rFonts w:hint="default"/>
            <w:color w:val="auto"/>
            <w:sz w:val="21"/>
            <w:szCs w:val="24"/>
            <w:lang w:eastAsia="zh-CN"/>
          </w:rPr>
          <w:t>、</w:t>
        </w:r>
      </w:ins>
      <w:r>
        <w:rPr>
          <w:rFonts w:hint="eastAsia"/>
          <w:color w:val="auto"/>
          <w:sz w:val="21"/>
          <w:szCs w:val="24"/>
          <w:lang w:val="en-US" w:eastAsia="zh-CN"/>
        </w:rPr>
        <w:t>是否节假日通用、温馨提示和数据的缺失值数量；整个线性模型的拟合效果不错，但其中也有许多影响不明显的变量。</w:t>
      </w:r>
    </w:p>
    <w:p>
      <w:pPr>
        <w:widowControl w:val="0"/>
        <w:numPr>
          <w:ilvl w:val="0"/>
          <w:numId w:val="0"/>
        </w:numPr>
        <w:jc w:val="both"/>
        <w:rPr>
          <w:rFonts w:hint="eastAsia"/>
          <w:color w:val="auto"/>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default"/>
          <w:color w:val="auto"/>
          <w:sz w:val="21"/>
          <w:szCs w:val="24"/>
          <w:lang w:val="en-US" w:eastAsia="zh-CN"/>
        </w:rPr>
      </w:pPr>
      <w:r>
        <w:rPr>
          <w:rFonts w:hint="eastAsia"/>
          <w:color w:val="auto"/>
          <w:sz w:val="21"/>
          <w:szCs w:val="24"/>
          <w:lang w:val="en-US" w:eastAsia="zh-CN"/>
        </w:rPr>
        <w:t xml:space="preserve">    </w:t>
      </w:r>
      <w:bookmarkStart w:id="47" w:name="_Toc31105_WPSOffice_Level2"/>
      <w:r>
        <w:rPr>
          <w:rFonts w:hint="eastAsia"/>
          <w:color w:val="auto"/>
          <w:sz w:val="21"/>
          <w:szCs w:val="24"/>
          <w:lang w:val="en-US" w:eastAsia="zh-CN"/>
        </w:rPr>
        <w:t>4.2 变量间的相互影响</w:t>
      </w:r>
      <w:bookmarkEnd w:id="47"/>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于此同时，我们考虑到不同的变量之间可能存在相互影响，如评分与评论数，是否节假日通用与是否需要提前预约等，故我们对自变量相关性两两作图，得到图表如下。</w:t>
      </w:r>
    </w:p>
    <w:p>
      <w:pPr>
        <w:widowControl w:val="0"/>
        <w:numPr>
          <w:ilvl w:val="0"/>
          <w:numId w:val="0"/>
        </w:numPr>
        <w:ind w:firstLine="0"/>
        <w:jc w:val="both"/>
      </w:pPr>
      <w:r>
        <w:drawing>
          <wp:inline distT="0" distB="0" distL="114300" distR="114300">
            <wp:extent cx="5274310" cy="3255010"/>
            <wp:effectExtent l="0" t="0" r="8890" b="21590"/>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20"/>
                    <a:stretch>
                      <a:fillRect/>
                    </a:stretch>
                  </pic:blipFill>
                  <pic:spPr>
                    <a:xfrm>
                      <a:off x="0" y="0"/>
                      <a:ext cx="5274310" cy="3255010"/>
                    </a:xfrm>
                    <a:prstGeom prst="rect">
                      <a:avLst/>
                    </a:prstGeom>
                    <a:noFill/>
                    <a:ln>
                      <a:noFill/>
                    </a:ln>
                  </pic:spPr>
                </pic:pic>
              </a:graphicData>
            </a:graphic>
          </wp:inline>
        </w:drawing>
      </w:r>
    </w:p>
    <w:p>
      <w:pPr>
        <w:widowControl w:val="0"/>
        <w:numPr>
          <w:ilvl w:val="0"/>
          <w:numId w:val="0"/>
        </w:numPr>
        <w:ind w:firstLine="42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图十五——变量间相关性图</w:t>
      </w:r>
    </w:p>
    <w:p>
      <w:pPr>
        <w:widowControl w:val="0"/>
        <w:numPr>
          <w:ilvl w:val="0"/>
          <w:numId w:val="0"/>
        </w:numPr>
        <w:ind w:firstLine="0"/>
        <w:jc w:val="both"/>
        <w:rPr>
          <w:rFonts w:hint="eastAsia"/>
          <w:color w:val="auto"/>
          <w:sz w:val="21"/>
          <w:szCs w:val="24"/>
          <w:lang w:val="en-US" w:eastAsia="zh-CN"/>
        </w:rPr>
      </w:pP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对变量的相关性进行绘图后，我们发现：</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1）瑜伽、桌球、舞蹈、健身项目间都是负相关的，显然是因为团购项目只能有一个项目的属性。同理，月卡、年卡、季卡、周卡间也是负相关的，可以看到相关系数都是红色。</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2）起始年月与有效天数呈比较明显的负相关，起始年份越早的、有效天数越多，这可能是由于我们在捕捉数据的时刻（2017年8月），所有项目都是可以被购买的状态，因而起始年份早的项目就自然有效天数不会短。</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3）是否有温馨提示与缺失值有明显的负相关，有温馨提示的缺失值较少。说明愿意写温馨提示的勤快商家倾向于展示更多公开的数据。</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4）桌球和预约有较明显的正相关。说明桌球项目一般比较自由，打桌球一般无需预约（这里将无需预约设置为“1”变量）。</w:t>
      </w:r>
    </w:p>
    <w:p>
      <w:pPr>
        <w:widowControl w:val="0"/>
        <w:numPr>
          <w:ilvl w:val="0"/>
          <w:numId w:val="0"/>
        </w:numPr>
        <w:jc w:val="both"/>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jc w:val="both"/>
        <w:textAlignment w:val="auto"/>
        <w:outlineLvl w:val="1"/>
        <w:rPr>
          <w:rFonts w:hint="eastAsia"/>
          <w:color w:val="auto"/>
          <w:sz w:val="21"/>
          <w:szCs w:val="24"/>
          <w:lang w:val="en-US" w:eastAsia="zh-CN"/>
        </w:rPr>
      </w:pPr>
      <w:bookmarkStart w:id="48" w:name="_Toc13570_WPSOffice_Level2"/>
      <w:r>
        <w:rPr>
          <w:rFonts w:hint="eastAsia"/>
          <w:color w:val="auto"/>
          <w:sz w:val="21"/>
          <w:szCs w:val="24"/>
          <w:lang w:val="en-US" w:eastAsia="zh-CN"/>
        </w:rPr>
        <w:t>4.3 模型优化</w:t>
      </w:r>
      <w:bookmarkEnd w:id="48"/>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在得到了相关信息之后，我们先去除一些无关变量，之后添加评论数*评分这一变量，去除异常点后以AIC准则对模型进行优化，得到新的拟合结果。</w:t>
      </w:r>
    </w:p>
    <w:p>
      <w:pPr>
        <w:widowControl w:val="0"/>
        <w:numPr>
          <w:ilvl w:val="0"/>
          <w:numId w:val="0"/>
        </w:numPr>
        <w:ind w:firstLine="420"/>
        <w:jc w:val="center"/>
      </w:pPr>
      <w:r>
        <w:drawing>
          <wp:inline distT="0" distB="0" distL="114300" distR="114300">
            <wp:extent cx="3192780" cy="1971675"/>
            <wp:effectExtent l="0" t="0" r="762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1"/>
                    <a:stretch>
                      <a:fillRect/>
                    </a:stretch>
                  </pic:blipFill>
                  <pic:spPr>
                    <a:xfrm>
                      <a:off x="0" y="0"/>
                      <a:ext cx="3192780" cy="1971675"/>
                    </a:xfrm>
                    <a:prstGeom prst="rect">
                      <a:avLst/>
                    </a:prstGeom>
                    <a:noFill/>
                    <a:ln>
                      <a:noFill/>
                    </a:ln>
                  </pic:spPr>
                </pic:pic>
              </a:graphicData>
            </a:graphic>
          </wp:inline>
        </w:drawing>
      </w:r>
    </w:p>
    <w:p>
      <w:pPr>
        <w:widowControl w:val="0"/>
        <w:numPr>
          <w:ilvl w:val="0"/>
          <w:numId w:val="0"/>
        </w:numPr>
        <w:ind w:firstLine="42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图十六——异常值检测，由图可得需要去除211，250，294，233三个异常点</w:t>
      </w:r>
    </w:p>
    <w:p>
      <w:pPr>
        <w:widowControl w:val="0"/>
        <w:numPr>
          <w:ilvl w:val="0"/>
          <w:numId w:val="0"/>
        </w:numPr>
        <w:ind w:firstLine="420"/>
        <w:jc w:val="center"/>
        <w:rPr>
          <w:rFonts w:hint="default"/>
          <w:color w:val="7F7F7F" w:themeColor="background1" w:themeShade="80"/>
          <w:sz w:val="18"/>
          <w:szCs w:val="21"/>
          <w:lang w:val="en-US" w:eastAsia="zh-CN"/>
        </w:rPr>
      </w:pPr>
      <w:r>
        <w:rPr>
          <w:rFonts w:hint="default"/>
          <w:color w:val="7F7F7F" w:themeColor="background1" w:themeShade="80"/>
          <w:sz w:val="18"/>
          <w:szCs w:val="21"/>
          <w:lang w:val="en-US" w:eastAsia="zh-CN"/>
        </w:rPr>
        <w:drawing>
          <wp:inline distT="0" distB="0" distL="114300" distR="114300">
            <wp:extent cx="3743325" cy="3139440"/>
            <wp:effectExtent l="0" t="0" r="9525" b="3810"/>
            <wp:docPr id="16" name="图片 16" descr="36697ca2be91ad10514c98eaa439a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6697ca2be91ad10514c98eaa439a69"/>
                    <pic:cNvPicPr>
                      <a:picLocks noChangeAspect="1"/>
                    </pic:cNvPicPr>
                  </pic:nvPicPr>
                  <pic:blipFill>
                    <a:blip r:embed="rId22"/>
                    <a:stretch>
                      <a:fillRect/>
                    </a:stretch>
                  </pic:blipFill>
                  <pic:spPr>
                    <a:xfrm>
                      <a:off x="0" y="0"/>
                      <a:ext cx="3743325" cy="3139440"/>
                    </a:xfrm>
                    <a:prstGeom prst="rect">
                      <a:avLst/>
                    </a:prstGeom>
                  </pic:spPr>
                </pic:pic>
              </a:graphicData>
            </a:graphic>
          </wp:inline>
        </w:drawing>
      </w:r>
    </w:p>
    <w:p>
      <w:pPr>
        <w:widowControl w:val="0"/>
        <w:numPr>
          <w:ilvl w:val="0"/>
          <w:numId w:val="0"/>
        </w:numPr>
        <w:ind w:firstLine="42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图十七——模型优化后的结果</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相比较之后可以发现，优化后的模型变量减少后拟合程度维持稳定，且变量的相关性均有不同程度的提高，最后得出与团购数相关的变脸有：评论数与评分、起始年份、节假日通用、是否有礼品赠送，是否有温馨提示，种类为桌球，店面介绍的缺失信息数。</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我们仍对各变量的系数进行了分析，大部分的变量系数都符合现实生活中的情况，对于评论数，评论数较高的样本团购数也相应较高。而相对于次卡而言，月卡，年卡，季卡对消费者的吸引力逐渐下降，这也反映了消费者在健身上更倾向于短期消费而不一定有毅力坚持长期锻炼。在起始年份上，也反映出越晚上线的项目团购数越低的特征。对缺失数也是如此，在资料上缺失越多的商家对消费者的吸引力也越低。而与我们预期不符的是，温馨提示、小礼品的赠送和在节假日是否可以使用卡反而会降低团购数，这种违背现实情况的取值可能是数据数不够多所致。而当我们对评论数乘以评分并取对数后系数由正转负，也反映了在健身房数据中“评论数高的项目评分低”这一有趣的现象。</w:t>
      </w:r>
    </w:p>
    <w:p>
      <w:pPr>
        <w:widowControl w:val="0"/>
        <w:numPr>
          <w:ilvl w:val="0"/>
          <w:numId w:val="0"/>
        </w:numPr>
        <w:ind w:firstLine="420"/>
        <w:jc w:val="left"/>
        <w:rPr>
          <w:ins w:id="1" w:author="HP" w:date="2019-03-31T23:28:27Z"/>
          <w:rFonts w:hint="eastAsia"/>
          <w:color w:val="auto"/>
          <w:sz w:val="21"/>
          <w:szCs w:val="24"/>
          <w:lang w:val="en-US" w:eastAsia="zh-CN"/>
        </w:rPr>
      </w:pPr>
      <w:r>
        <w:rPr>
          <w:rFonts w:hint="eastAsia"/>
          <w:color w:val="auto"/>
          <w:sz w:val="21"/>
          <w:szCs w:val="24"/>
          <w:lang w:val="en-US" w:eastAsia="zh-CN"/>
        </w:rPr>
        <w:t>另一方面，我们也对团购数的对数进行的类似的处理，结果如图，可以发现使用对数进行线性建模的效果并不如直接建模。</w:t>
      </w:r>
    </w:p>
    <w:p>
      <w:pPr>
        <w:widowControl w:val="0"/>
        <w:numPr>
          <w:ilvl w:val="0"/>
          <w:numId w:val="0"/>
        </w:numPr>
        <w:ind w:firstLine="420"/>
        <w:jc w:val="center"/>
        <w:rPr>
          <w:rFonts w:hint="eastAsia"/>
          <w:color w:val="auto"/>
          <w:sz w:val="21"/>
          <w:szCs w:val="24"/>
          <w:lang w:val="en-US" w:eastAsia="zh-CN"/>
        </w:rPr>
      </w:pPr>
      <w:r>
        <w:rPr>
          <w:rFonts w:hint="eastAsia"/>
          <w:color w:val="auto"/>
          <w:sz w:val="21"/>
          <w:szCs w:val="24"/>
          <w:lang w:val="en-US" w:eastAsia="zh-CN"/>
        </w:rPr>
        <w:drawing>
          <wp:inline distT="0" distB="0" distL="114300" distR="114300">
            <wp:extent cx="3917950" cy="4091305"/>
            <wp:effectExtent l="0" t="0" r="6350" b="4445"/>
            <wp:docPr id="24" name="图片 24" descr="e3eb7538d6dc876f306e386a722ed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3eb7538d6dc876f306e386a722edb5"/>
                    <pic:cNvPicPr>
                      <a:picLocks noChangeAspect="1"/>
                    </pic:cNvPicPr>
                  </pic:nvPicPr>
                  <pic:blipFill>
                    <a:blip r:embed="rId23"/>
                    <a:stretch>
                      <a:fillRect/>
                    </a:stretch>
                  </pic:blipFill>
                  <pic:spPr>
                    <a:xfrm>
                      <a:off x="0" y="0"/>
                      <a:ext cx="3917950" cy="4091305"/>
                    </a:xfrm>
                    <a:prstGeom prst="rect">
                      <a:avLst/>
                    </a:prstGeom>
                  </pic:spPr>
                </pic:pic>
              </a:graphicData>
            </a:graphic>
          </wp:inline>
        </w:drawing>
      </w:r>
    </w:p>
    <w:p>
      <w:pPr>
        <w:widowControl w:val="0"/>
        <w:numPr>
          <w:ilvl w:val="0"/>
          <w:numId w:val="0"/>
        </w:numPr>
        <w:ind w:firstLine="42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图十八——对团购数的对数建模的结果</w:t>
      </w:r>
    </w:p>
    <w:p>
      <w:pPr>
        <w:widowControl w:val="0"/>
        <w:numPr>
          <w:ilvl w:val="0"/>
          <w:numId w:val="0"/>
        </w:numPr>
        <w:ind w:firstLine="420"/>
        <w:jc w:val="both"/>
        <w:rPr>
          <w:rFonts w:hint="eastAsia"/>
          <w:color w:val="auto"/>
          <w:sz w:val="21"/>
          <w:szCs w:val="24"/>
          <w:lang w:val="en-US" w:eastAsia="zh-CN"/>
        </w:rPr>
      </w:pP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然而，我们是否可以仅凭R-square的大小去决定模型的好坏呢？为验证这一点，我们进行了一个有趣的实验。</w:t>
      </w:r>
    </w:p>
    <w:p>
      <w:pPr>
        <w:widowControl w:val="0"/>
        <w:numPr>
          <w:ilvl w:val="0"/>
          <w:numId w:val="0"/>
        </w:numPr>
        <w:ind w:firstLine="420"/>
        <w:jc w:val="both"/>
      </w:pPr>
    </w:p>
    <w:p>
      <w:pPr>
        <w:widowControl w:val="0"/>
        <w:numPr>
          <w:ilvl w:val="0"/>
          <w:numId w:val="0"/>
        </w:numPr>
        <w:ind w:firstLine="420"/>
        <w:jc w:val="both"/>
        <w:rPr>
          <w:rFonts w:hint="eastAsia" w:eastAsiaTheme="minorEastAsia"/>
          <w:lang w:val="en-US" w:eastAsia="zh-CN"/>
        </w:rPr>
      </w:pPr>
      <w:r>
        <w:drawing>
          <wp:inline distT="0" distB="0" distL="114300" distR="114300">
            <wp:extent cx="2265680" cy="1144270"/>
            <wp:effectExtent l="0" t="0" r="1270" b="177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4">
                      <a:extLst>
                        <a:ext uri="{28A0092B-C50C-407E-A947-70E740481C1C}">
                          <a14:useLocalDpi xmlns:a14="http://schemas.microsoft.com/office/drawing/2010/main" val="0"/>
                        </a:ext>
                      </a:extLst>
                    </a:blip>
                    <a:srcRect t="3512"/>
                    <a:stretch>
                      <a:fillRect/>
                    </a:stretch>
                  </pic:blipFill>
                  <pic:spPr>
                    <a:xfrm>
                      <a:off x="0" y="0"/>
                      <a:ext cx="2265680" cy="1144270"/>
                    </a:xfrm>
                    <a:prstGeom prst="rect">
                      <a:avLst/>
                    </a:prstGeom>
                  </pic:spPr>
                </pic:pic>
              </a:graphicData>
            </a:graphic>
          </wp:inline>
        </w:drawing>
      </w:r>
      <w:r>
        <w:rPr>
          <w:rFonts w:hint="eastAsia" w:eastAsiaTheme="minorEastAsia"/>
          <w:lang w:val="en-US" w:eastAsia="zh-CN"/>
        </w:rPr>
        <w:drawing>
          <wp:inline distT="0" distB="0" distL="114300" distR="114300">
            <wp:extent cx="2466340" cy="2943225"/>
            <wp:effectExtent l="0" t="0" r="10160" b="9525"/>
            <wp:docPr id="3" name="图片 3" descr="14db2d4cf141bf998442670692ddc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db2d4cf141bf998442670692ddcc0"/>
                    <pic:cNvPicPr>
                      <a:picLocks noChangeAspect="1"/>
                    </pic:cNvPicPr>
                  </pic:nvPicPr>
                  <pic:blipFill>
                    <a:blip r:embed="rId25"/>
                    <a:stretch>
                      <a:fillRect/>
                    </a:stretch>
                  </pic:blipFill>
                  <pic:spPr>
                    <a:xfrm>
                      <a:off x="0" y="0"/>
                      <a:ext cx="2466340" cy="2943225"/>
                    </a:xfrm>
                    <a:prstGeom prst="rect">
                      <a:avLst/>
                    </a:prstGeom>
                  </pic:spPr>
                </pic:pic>
              </a:graphicData>
            </a:graphic>
          </wp:inline>
        </w:drawing>
      </w:r>
    </w:p>
    <w:p>
      <w:pPr>
        <w:widowControl w:val="0"/>
        <w:numPr>
          <w:ilvl w:val="0"/>
          <w:numId w:val="0"/>
        </w:numPr>
        <w:ind w:firstLine="42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图十九——探究模型扰动对于Adjust R-square的影响</w:t>
      </w:r>
    </w:p>
    <w:p>
      <w:pPr>
        <w:widowControl w:val="0"/>
        <w:numPr>
          <w:ilvl w:val="0"/>
          <w:numId w:val="0"/>
        </w:numPr>
        <w:ind w:firstLine="420"/>
        <w:jc w:val="both"/>
        <w:rPr>
          <w:rFonts w:hint="eastAsia"/>
          <w:color w:val="auto"/>
          <w:sz w:val="21"/>
          <w:szCs w:val="24"/>
          <w:lang w:val="en-US" w:eastAsia="zh-CN"/>
        </w:rPr>
      </w:pPr>
      <w:r>
        <w:rPr>
          <w:rFonts w:hint="default"/>
          <w:color w:val="auto"/>
          <w:sz w:val="21"/>
          <w:szCs w:val="24"/>
          <w:lang w:val="en-US" w:eastAsia="zh-CN"/>
        </w:rPr>
        <w:t>两个回归的差别仅仅在于，第二个方程的扰动项的方差是第一个的3倍，导致R^2从95.8%下降到了73.7%，于是我们可以得到一个结论：扰动值的差别会对R^2有比较大的影响</w:t>
      </w:r>
      <w:r>
        <w:rPr>
          <w:rFonts w:hint="eastAsia"/>
          <w:color w:val="auto"/>
          <w:sz w:val="21"/>
          <w:szCs w:val="24"/>
          <w:lang w:val="en-US" w:eastAsia="zh-CN"/>
        </w:rPr>
        <w:t>。另一方面我们从y1减去一个单位的x1，发现回归方程几乎不发生变化。</w:t>
      </w:r>
    </w:p>
    <w:p>
      <w:pPr>
        <w:widowControl w:val="0"/>
        <w:numPr>
          <w:ilvl w:val="0"/>
          <w:numId w:val="0"/>
        </w:numPr>
        <w:ind w:firstLine="420"/>
        <w:jc w:val="both"/>
      </w:pPr>
    </w:p>
    <w:p>
      <w:pPr>
        <w:widowControl w:val="0"/>
        <w:numPr>
          <w:ilvl w:val="0"/>
          <w:numId w:val="0"/>
        </w:numPr>
        <w:ind w:firstLine="420"/>
        <w:jc w:val="both"/>
      </w:pPr>
      <w:r>
        <w:drawing>
          <wp:inline distT="0" distB="0" distL="114300" distR="114300">
            <wp:extent cx="2032635" cy="6775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a:extLst>
                        <a:ext uri="{28A0092B-C50C-407E-A947-70E740481C1C}">
                          <a14:useLocalDpi xmlns:a14="http://schemas.microsoft.com/office/drawing/2010/main" val="0"/>
                        </a:ext>
                      </a:extLst>
                    </a:blip>
                    <a:srcRect t="6487"/>
                    <a:stretch>
                      <a:fillRect/>
                    </a:stretch>
                  </pic:blipFill>
                  <pic:spPr>
                    <a:xfrm>
                      <a:off x="0" y="0"/>
                      <a:ext cx="2032635" cy="677545"/>
                    </a:xfrm>
                    <a:prstGeom prst="rect">
                      <a:avLst/>
                    </a:prstGeom>
                  </pic:spPr>
                </pic:pic>
              </a:graphicData>
            </a:graphic>
          </wp:inline>
        </w:drawing>
      </w:r>
      <w:r>
        <w:drawing>
          <wp:inline distT="0" distB="0" distL="114300" distR="114300">
            <wp:extent cx="2927350" cy="3051810"/>
            <wp:effectExtent l="0" t="0" r="6350" b="1524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927350" cy="3051810"/>
                    </a:xfrm>
                    <a:prstGeom prst="rect">
                      <a:avLst/>
                    </a:prstGeom>
                  </pic:spPr>
                </pic:pic>
              </a:graphicData>
            </a:graphic>
          </wp:inline>
        </w:drawing>
      </w:r>
    </w:p>
    <w:p>
      <w:pPr>
        <w:widowControl w:val="0"/>
        <w:numPr>
          <w:ilvl w:val="0"/>
          <w:numId w:val="0"/>
        </w:numPr>
        <w:ind w:firstLine="420"/>
        <w:jc w:val="center"/>
        <w:rPr>
          <w:rFonts w:hint="eastAsia"/>
          <w:color w:val="7F7F7F" w:themeColor="background1" w:themeShade="80"/>
          <w:sz w:val="18"/>
          <w:szCs w:val="21"/>
          <w:lang w:val="en-US" w:eastAsia="zh-CN"/>
        </w:rPr>
      </w:pPr>
      <w:r>
        <w:rPr>
          <w:rFonts w:hint="eastAsia"/>
          <w:color w:val="7F7F7F" w:themeColor="background1" w:themeShade="80"/>
          <w:sz w:val="18"/>
          <w:szCs w:val="21"/>
          <w:lang w:val="en-US" w:eastAsia="zh-CN"/>
        </w:rPr>
        <w:t>图二十——探究因变量变化</w:t>
      </w:r>
      <w:bookmarkStart w:id="51" w:name="_GoBack"/>
      <w:bookmarkEnd w:id="51"/>
      <w:r>
        <w:rPr>
          <w:rFonts w:hint="eastAsia"/>
          <w:color w:val="7F7F7F" w:themeColor="background1" w:themeShade="80"/>
          <w:sz w:val="18"/>
          <w:szCs w:val="21"/>
          <w:lang w:val="en-US" w:eastAsia="zh-CN"/>
        </w:rPr>
        <w:t>对于Adjust R-square的影响</w:t>
      </w:r>
    </w:p>
    <w:p>
      <w:pPr>
        <w:widowControl w:val="0"/>
        <w:numPr>
          <w:ilvl w:val="0"/>
          <w:numId w:val="0"/>
        </w:numPr>
        <w:ind w:firstLine="420"/>
        <w:jc w:val="both"/>
      </w:pPr>
    </w:p>
    <w:p>
      <w:pPr>
        <w:widowControl w:val="0"/>
        <w:numPr>
          <w:ilvl w:val="0"/>
          <w:numId w:val="0"/>
        </w:numPr>
        <w:ind w:firstLine="420"/>
        <w:jc w:val="both"/>
        <w:rPr>
          <w:rFonts w:hint="default" w:eastAsiaTheme="minorEastAsia"/>
          <w:lang w:val="en-US" w:eastAsia="zh-CN"/>
        </w:rPr>
      </w:pPr>
      <w:r>
        <w:rPr>
          <w:rFonts w:hint="eastAsia"/>
          <w:lang w:eastAsia="zh-CN"/>
        </w:rPr>
        <w:t>故此，我们认为单纯凭借</w:t>
      </w:r>
      <w:r>
        <w:rPr>
          <w:rFonts w:hint="eastAsia"/>
          <w:lang w:val="en-US" w:eastAsia="zh-CN"/>
        </w:rPr>
        <w:t>Adjust R-square的大小去评价模型的优劣是不恰当的，对我们的模型也同此理。</w:t>
      </w:r>
    </w:p>
    <w:p>
      <w:pPr>
        <w:widowControl w:val="0"/>
        <w:numPr>
          <w:ilvl w:val="0"/>
          <w:numId w:val="0"/>
        </w:numPr>
        <w:ind w:firstLine="420"/>
        <w:jc w:val="both"/>
        <w:rPr>
          <w:rFonts w:hint="default"/>
          <w:color w:val="7F7F7F" w:themeColor="background1" w:themeShade="80"/>
          <w:sz w:val="18"/>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0"/>
        <w:rPr>
          <w:rFonts w:hint="eastAsia"/>
          <w:color w:val="auto"/>
          <w:sz w:val="21"/>
          <w:szCs w:val="24"/>
          <w:lang w:val="en-US" w:eastAsia="zh-CN"/>
        </w:rPr>
      </w:pPr>
      <w:bookmarkStart w:id="49" w:name="_Toc20220_WPSOffice_Level1"/>
      <w:r>
        <w:rPr>
          <w:rFonts w:hint="eastAsia"/>
          <w:color w:val="auto"/>
          <w:sz w:val="21"/>
          <w:szCs w:val="24"/>
          <w:lang w:val="en-US" w:eastAsia="zh-CN"/>
        </w:rPr>
        <w:t>外部资料与模型的改进方向</w:t>
      </w:r>
      <w:bookmarkEnd w:id="49"/>
    </w:p>
    <w:p>
      <w:pPr>
        <w:widowControl w:val="0"/>
        <w:numPr>
          <w:ilvl w:val="0"/>
          <w:numId w:val="0"/>
        </w:numPr>
        <w:ind w:firstLine="420" w:firstLineChars="200"/>
        <w:jc w:val="both"/>
        <w:rPr>
          <w:rFonts w:hint="eastAsia"/>
          <w:color w:val="auto"/>
          <w:sz w:val="21"/>
          <w:szCs w:val="24"/>
          <w:lang w:val="en-US" w:eastAsia="zh-CN"/>
        </w:rPr>
      </w:pPr>
      <w:r>
        <w:rPr>
          <w:rFonts w:hint="eastAsia"/>
          <w:color w:val="auto"/>
          <w:sz w:val="21"/>
          <w:szCs w:val="24"/>
          <w:lang w:val="en-US" w:eastAsia="zh-CN"/>
        </w:rPr>
        <w:t>在对已知数据集的给定数据集进行处理时，我们还对复旦大学附近健身房的情况</w:t>
      </w:r>
      <w:r>
        <w:rPr>
          <w:rFonts w:hint="default"/>
          <w:color w:val="auto"/>
          <w:sz w:val="21"/>
          <w:szCs w:val="24"/>
          <w:lang w:eastAsia="zh-CN"/>
        </w:rPr>
        <w:t>在</w:t>
      </w:r>
      <w:r>
        <w:rPr>
          <w:rFonts w:hint="eastAsia"/>
          <w:color w:val="auto"/>
          <w:sz w:val="21"/>
          <w:szCs w:val="24"/>
          <w:lang w:val="en-US" w:eastAsia="zh-CN"/>
        </w:rPr>
        <w:t>美团网上进行了搜索，主要体现为评分普遍偏高，评论数较低且评论数往往与评分呈现负相关。在搜集资料的同时，我们发现在团购网站上有“只看有图片的评论”这一选项，当消费者愿意付出更多的时间撰写评论时，往往也证明了这一份评论是更有价值的，所以在之后的模型优化和数据抓取中可以考虑加入这一因素。</w:t>
      </w:r>
    </w:p>
    <w:p>
      <w:pPr>
        <w:widowControl w:val="0"/>
        <w:numPr>
          <w:ilvl w:val="0"/>
          <w:numId w:val="0"/>
        </w:numPr>
        <w:ind w:firstLine="420" w:firstLineChars="200"/>
        <w:jc w:val="both"/>
        <w:rPr>
          <w:rFonts w:hint="eastAsia"/>
          <w:color w:val="auto"/>
          <w:sz w:val="21"/>
          <w:szCs w:val="24"/>
          <w:lang w:val="en-US" w:eastAsia="zh-CN"/>
        </w:rPr>
      </w:pPr>
      <w:r>
        <w:rPr>
          <w:rFonts w:hint="eastAsia"/>
          <w:color w:val="auto"/>
          <w:sz w:val="21"/>
          <w:szCs w:val="24"/>
          <w:lang w:val="en-US" w:eastAsia="zh-CN"/>
        </w:rPr>
        <w:t>另一方面，对“评分”、“价格”变量的缺失值我们采用了取平均值的处理方式，这一点是否合理仍有待商榷，另对于健身这一略显小众的消费项目，如何处理评分人数较少情况下的评分虚高也是模型接下来的改进方向之一。以及对一些负系数与现实情况不符的情况，目前还没有找到好的解决方法。</w:t>
      </w:r>
    </w:p>
    <w:p>
      <w:pPr>
        <w:widowControl w:val="0"/>
        <w:numPr>
          <w:ilvl w:val="0"/>
          <w:numId w:val="0"/>
        </w:numPr>
        <w:ind w:firstLine="420" w:firstLineChars="200"/>
        <w:jc w:val="both"/>
        <w:rPr>
          <w:rFonts w:hint="eastAsia"/>
          <w:color w:val="auto"/>
          <w:sz w:val="21"/>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0"/>
        <w:rPr>
          <w:rFonts w:hint="default"/>
          <w:color w:val="auto"/>
          <w:sz w:val="21"/>
          <w:szCs w:val="24"/>
          <w:lang w:val="en-US" w:eastAsia="zh-CN"/>
        </w:rPr>
      </w:pPr>
      <w:bookmarkStart w:id="50" w:name="_Toc28419_WPSOffice_Level1"/>
      <w:r>
        <w:rPr>
          <w:rFonts w:hint="eastAsia"/>
          <w:color w:val="auto"/>
          <w:sz w:val="21"/>
          <w:szCs w:val="24"/>
          <w:lang w:val="en-US" w:eastAsia="zh-CN"/>
        </w:rPr>
        <w:t>小组分工</w:t>
      </w:r>
      <w:bookmarkEnd w:id="50"/>
    </w:p>
    <w:p>
      <w:pPr>
        <w:widowControl w:val="0"/>
        <w:numPr>
          <w:ilvl w:val="0"/>
          <w:numId w:val="0"/>
        </w:numPr>
        <w:ind w:firstLine="420"/>
        <w:jc w:val="both"/>
        <w:rPr>
          <w:rFonts w:hint="default"/>
          <w:color w:val="auto"/>
          <w:sz w:val="21"/>
          <w:szCs w:val="24"/>
          <w:lang w:val="en-US" w:eastAsia="zh-CN"/>
        </w:rPr>
      </w:pPr>
      <w:r>
        <w:rPr>
          <w:rFonts w:hint="eastAsia"/>
          <w:color w:val="auto"/>
          <w:sz w:val="21"/>
          <w:szCs w:val="24"/>
          <w:lang w:val="en-US" w:eastAsia="zh-CN"/>
        </w:rPr>
        <w:t>数据第一次预处理： 李泽君           数据第一次画图：李泽君 钟诚</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报告第一稿：赵雅滢、李泽君          数据第二次与预处理：谢炳辉</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数据第二次画图：谢炳辉、赵雅滢      收集资料：王维实、钟诚</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撰写报告最终稿：赵雅滢、钟诚        制作PPT和演讲提纲：王维实</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演讲：谢炳辉</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 xml:space="preserve">                 </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 xml:space="preserve">                  </w:t>
      </w:r>
    </w:p>
    <w:p>
      <w:pPr>
        <w:widowControl w:val="0"/>
        <w:numPr>
          <w:ilvl w:val="0"/>
          <w:numId w:val="0"/>
        </w:numPr>
        <w:ind w:firstLine="420"/>
        <w:jc w:val="both"/>
        <w:rPr>
          <w:rFonts w:hint="eastAsia"/>
          <w:color w:val="auto"/>
          <w:sz w:val="21"/>
          <w:szCs w:val="24"/>
          <w:lang w:val="en-US" w:eastAsia="zh-CN"/>
        </w:rPr>
      </w:pPr>
      <w:r>
        <w:rPr>
          <w:rFonts w:hint="eastAsia"/>
          <w:color w:val="auto"/>
          <w:sz w:val="21"/>
          <w:szCs w:val="24"/>
          <w:lang w:val="en-US" w:eastAsia="zh-CN"/>
        </w:rPr>
        <w:t xml:space="preserve">                                                复旦大学第三交通委小组</w:t>
      </w:r>
    </w:p>
    <w:p>
      <w:pPr>
        <w:widowControl w:val="0"/>
        <w:numPr>
          <w:ilvl w:val="0"/>
          <w:numId w:val="0"/>
        </w:numPr>
        <w:ind w:firstLine="420"/>
        <w:jc w:val="both"/>
        <w:rPr>
          <w:rFonts w:hint="default"/>
          <w:color w:val="auto"/>
          <w:sz w:val="21"/>
          <w:szCs w:val="24"/>
          <w:lang w:val="en-US" w:eastAsia="zh-CN"/>
        </w:rPr>
      </w:pPr>
      <w:r>
        <w:rPr>
          <w:rFonts w:hint="eastAsia"/>
          <w:color w:val="auto"/>
          <w:sz w:val="21"/>
          <w:szCs w:val="24"/>
          <w:lang w:val="en-US" w:eastAsia="zh-CN"/>
        </w:rPr>
        <w:t xml:space="preserve">                                                        2019.3.31</w:t>
      </w:r>
    </w:p>
    <w:p>
      <w:pPr>
        <w:widowControl w:val="0"/>
        <w:numPr>
          <w:ilvl w:val="0"/>
          <w:numId w:val="0"/>
        </w:numPr>
        <w:jc w:val="both"/>
        <w:rPr>
          <w:rFonts w:hint="default"/>
          <w:color w:val="auto"/>
          <w:sz w:val="21"/>
          <w:szCs w:val="24"/>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EDAC"/>
    <w:multiLevelType w:val="singleLevel"/>
    <w:tmpl w:val="0FA7EDAC"/>
    <w:lvl w:ilvl="0" w:tentative="0">
      <w:start w:val="1"/>
      <w:numFmt w:val="chineseCounting"/>
      <w:suff w:val="space"/>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aoyaying">
    <w15:presenceInfo w15:providerId="None" w15:userId="zhaoyaying"/>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30B97"/>
    <w:rsid w:val="10EA2643"/>
    <w:rsid w:val="26EB1EED"/>
    <w:rsid w:val="2EEA7096"/>
    <w:rsid w:val="2FF30B97"/>
    <w:rsid w:val="32B24E08"/>
    <w:rsid w:val="3CF509A8"/>
    <w:rsid w:val="43F74DAA"/>
    <w:rsid w:val="46FB027E"/>
    <w:rsid w:val="48477892"/>
    <w:rsid w:val="4C7434AB"/>
    <w:rsid w:val="5A80577C"/>
    <w:rsid w:val="5D5663EA"/>
    <w:rsid w:val="62D8325C"/>
    <w:rsid w:val="64177676"/>
    <w:rsid w:val="647F38D3"/>
    <w:rsid w:val="70B92FB0"/>
    <w:rsid w:val="7AA54CFB"/>
    <w:rsid w:val="7AFB5C3F"/>
    <w:rsid w:val="7EBE4A75"/>
    <w:rsid w:val="EBF4441C"/>
    <w:rsid w:val="EEFB6C27"/>
    <w:rsid w:val="FBECC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glossaryDocument" Target="glossary/document.xml"/><Relationship Id="rId31" Type="http://schemas.microsoft.com/office/2011/relationships/people" Target="people.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854af24-8dee-458d-ae51-ac3abbd4ec7d}"/>
        <w:style w:val=""/>
        <w:category>
          <w:name w:val="常规"/>
          <w:gallery w:val="placeholder"/>
        </w:category>
        <w:types>
          <w:type w:val="bbPlcHdr"/>
        </w:types>
        <w:behaviors>
          <w:behavior w:val="content"/>
        </w:behaviors>
        <w:description w:val=""/>
        <w:guid w:val="{5854af24-8dee-458d-ae51-ac3abbd4ec7d}"/>
      </w:docPartPr>
      <w:docPartBody>
        <w:p>
          <w:r>
            <w:rPr>
              <w:color w:val="808080"/>
            </w:rPr>
            <w:t>单击此处输入文字。</w:t>
          </w:r>
        </w:p>
      </w:docPartBody>
    </w:docPart>
    <w:docPart>
      <w:docPartPr>
        <w:name w:val="{1d1fe83b-9be5-4794-b429-c50988b3e24e}"/>
        <w:style w:val=""/>
        <w:category>
          <w:name w:val="常规"/>
          <w:gallery w:val="placeholder"/>
        </w:category>
        <w:types>
          <w:type w:val="bbPlcHdr"/>
        </w:types>
        <w:behaviors>
          <w:behavior w:val="content"/>
        </w:behaviors>
        <w:description w:val=""/>
        <w:guid w:val="{1d1fe83b-9be5-4794-b429-c50988b3e24e}"/>
      </w:docPartPr>
      <w:docPartBody>
        <w:p>
          <w:r>
            <w:rPr>
              <w:color w:val="808080"/>
            </w:rPr>
            <w:t>单击此处输入文字。</w:t>
          </w:r>
        </w:p>
      </w:docPartBody>
    </w:docPart>
    <w:docPart>
      <w:docPartPr>
        <w:name w:val="{e2ab0c60-2565-4a6c-a903-c1d4008ccad0}"/>
        <w:style w:val=""/>
        <w:category>
          <w:name w:val="常规"/>
          <w:gallery w:val="placeholder"/>
        </w:category>
        <w:types>
          <w:type w:val="bbPlcHdr"/>
        </w:types>
        <w:behaviors>
          <w:behavior w:val="content"/>
        </w:behaviors>
        <w:description w:val=""/>
        <w:guid w:val="{e2ab0c60-2565-4a6c-a903-c1d4008ccad0}"/>
      </w:docPartPr>
      <w:docPartBody>
        <w:p>
          <w:r>
            <w:rPr>
              <w:color w:val="808080"/>
            </w:rPr>
            <w:t>单击此处输入文字。</w:t>
          </w:r>
        </w:p>
      </w:docPartBody>
    </w:docPart>
    <w:docPart>
      <w:docPartPr>
        <w:name w:val="{def3da77-d636-4714-8e84-9a74fdfe7bf4}"/>
        <w:style w:val=""/>
        <w:category>
          <w:name w:val="常规"/>
          <w:gallery w:val="placeholder"/>
        </w:category>
        <w:types>
          <w:type w:val="bbPlcHdr"/>
        </w:types>
        <w:behaviors>
          <w:behavior w:val="content"/>
        </w:behaviors>
        <w:description w:val=""/>
        <w:guid w:val="{def3da77-d636-4714-8e84-9a74fdfe7bf4}"/>
      </w:docPartPr>
      <w:docPartBody>
        <w:p>
          <w:r>
            <w:rPr>
              <w:color w:val="808080"/>
            </w:rPr>
            <w:t>单击此处输入文字。</w:t>
          </w:r>
        </w:p>
      </w:docPartBody>
    </w:docPart>
    <w:docPart>
      <w:docPartPr>
        <w:name w:val="{e2e9f8cd-543b-4580-965c-43b207b0a47a}"/>
        <w:style w:val=""/>
        <w:category>
          <w:name w:val="常规"/>
          <w:gallery w:val="placeholder"/>
        </w:category>
        <w:types>
          <w:type w:val="bbPlcHdr"/>
        </w:types>
        <w:behaviors>
          <w:behavior w:val="content"/>
        </w:behaviors>
        <w:description w:val=""/>
        <w:guid w:val="{e2e9f8cd-543b-4580-965c-43b207b0a47a}"/>
      </w:docPartPr>
      <w:docPartBody>
        <w:p>
          <w:r>
            <w:rPr>
              <w:color w:val="808080"/>
            </w:rPr>
            <w:t>单击此处输入文字。</w:t>
          </w:r>
        </w:p>
      </w:docPartBody>
    </w:docPart>
    <w:docPart>
      <w:docPartPr>
        <w:name w:val="{0936a108-fd85-445c-a456-e5c79d4cdc64}"/>
        <w:style w:val=""/>
        <w:category>
          <w:name w:val="常规"/>
          <w:gallery w:val="placeholder"/>
        </w:category>
        <w:types>
          <w:type w:val="bbPlcHdr"/>
        </w:types>
        <w:behaviors>
          <w:behavior w:val="content"/>
        </w:behaviors>
        <w:description w:val=""/>
        <w:guid w:val="{0936a108-fd85-445c-a456-e5c79d4cdc64}"/>
      </w:docPartPr>
      <w:docPartBody>
        <w:p>
          <w:r>
            <w:rPr>
              <w:color w:val="808080"/>
            </w:rPr>
            <w:t>单击此处输入文字。</w:t>
          </w:r>
        </w:p>
      </w:docPartBody>
    </w:docPart>
    <w:docPart>
      <w:docPartPr>
        <w:name w:val="{49aca00f-ee3f-4816-be90-b0775d908ab6}"/>
        <w:style w:val=""/>
        <w:category>
          <w:name w:val="常规"/>
          <w:gallery w:val="placeholder"/>
        </w:category>
        <w:types>
          <w:type w:val="bbPlcHdr"/>
        </w:types>
        <w:behaviors>
          <w:behavior w:val="content"/>
        </w:behaviors>
        <w:description w:val=""/>
        <w:guid w:val="{49aca00f-ee3f-4816-be90-b0775d908ab6}"/>
      </w:docPartPr>
      <w:docPartBody>
        <w:p>
          <w:r>
            <w:rPr>
              <w:color w:val="808080"/>
            </w:rPr>
            <w:t>单击此处输入文字。</w:t>
          </w:r>
        </w:p>
      </w:docPartBody>
    </w:docPart>
    <w:docPart>
      <w:docPartPr>
        <w:name w:val="{e1a67893-235d-4500-a1e9-bcf0f2b06dec}"/>
        <w:style w:val=""/>
        <w:category>
          <w:name w:val="常规"/>
          <w:gallery w:val="placeholder"/>
        </w:category>
        <w:types>
          <w:type w:val="bbPlcHdr"/>
        </w:types>
        <w:behaviors>
          <w:behavior w:val="content"/>
        </w:behaviors>
        <w:description w:val=""/>
        <w:guid w:val="{e1a67893-235d-4500-a1e9-bcf0f2b06dec}"/>
      </w:docPartPr>
      <w:docPartBody>
        <w:p>
          <w:r>
            <w:rPr>
              <w:color w:val="808080"/>
            </w:rPr>
            <w:t>单击此处输入文字。</w:t>
          </w:r>
        </w:p>
      </w:docPartBody>
    </w:docPart>
    <w:docPart>
      <w:docPartPr>
        <w:name w:val="{e9bc65b4-140e-4189-9b61-976ff49d5ecf}"/>
        <w:style w:val=""/>
        <w:category>
          <w:name w:val="常规"/>
          <w:gallery w:val="placeholder"/>
        </w:category>
        <w:types>
          <w:type w:val="bbPlcHdr"/>
        </w:types>
        <w:behaviors>
          <w:behavior w:val="content"/>
        </w:behaviors>
        <w:description w:val=""/>
        <w:guid w:val="{e9bc65b4-140e-4189-9b61-976ff49d5ecf}"/>
      </w:docPartPr>
      <w:docPartBody>
        <w:p>
          <w:r>
            <w:rPr>
              <w:color w:val="808080"/>
            </w:rPr>
            <w:t>单击此处输入文字。</w:t>
          </w:r>
        </w:p>
      </w:docPartBody>
    </w:docPart>
    <w:docPart>
      <w:docPartPr>
        <w:name w:val="{f6510fb8-dc88-42d7-9b22-77f4b980748a}"/>
        <w:style w:val=""/>
        <w:category>
          <w:name w:val="常规"/>
          <w:gallery w:val="placeholder"/>
        </w:category>
        <w:types>
          <w:type w:val="bbPlcHdr"/>
        </w:types>
        <w:behaviors>
          <w:behavior w:val="content"/>
        </w:behaviors>
        <w:description w:val=""/>
        <w:guid w:val="{f6510fb8-dc88-42d7-9b22-77f4b980748a}"/>
      </w:docPartPr>
      <w:docPartBody>
        <w:p>
          <w:r>
            <w:rPr>
              <w:color w:val="808080"/>
            </w:rPr>
            <w:t>单击此处输入文字。</w:t>
          </w:r>
        </w:p>
      </w:docPartBody>
    </w:docPart>
    <w:docPart>
      <w:docPartPr>
        <w:name w:val="{902d5e10-4323-4f00-af4a-e52c950b7406}"/>
        <w:style w:val=""/>
        <w:category>
          <w:name w:val="常规"/>
          <w:gallery w:val="placeholder"/>
        </w:category>
        <w:types>
          <w:type w:val="bbPlcHdr"/>
        </w:types>
        <w:behaviors>
          <w:behavior w:val="content"/>
        </w:behaviors>
        <w:description w:val=""/>
        <w:guid w:val="{902d5e10-4323-4f00-af4a-e52c950b7406}"/>
      </w:docPartPr>
      <w:docPartBody>
        <w:p>
          <w:r>
            <w:rPr>
              <w:color w:val="808080"/>
            </w:rPr>
            <w:t>单击此处输入文字。</w:t>
          </w:r>
        </w:p>
      </w:docPartBody>
    </w:docPart>
    <w:docPart>
      <w:docPartPr>
        <w:name w:val="{e0d76c83-e530-42a0-86ae-a9411b4c32cb}"/>
        <w:style w:val=""/>
        <w:category>
          <w:name w:val="常规"/>
          <w:gallery w:val="placeholder"/>
        </w:category>
        <w:types>
          <w:type w:val="bbPlcHdr"/>
        </w:types>
        <w:behaviors>
          <w:behavior w:val="content"/>
        </w:behaviors>
        <w:description w:val=""/>
        <w:guid w:val="{e0d76c83-e530-42a0-86ae-a9411b4c32cb}"/>
      </w:docPartPr>
      <w:docPartBody>
        <w:p>
          <w:r>
            <w:rPr>
              <w:color w:val="808080"/>
            </w:rPr>
            <w:t>单击此处输入文字。</w:t>
          </w:r>
        </w:p>
      </w:docPartBody>
    </w:docPart>
    <w:docPart>
      <w:docPartPr>
        <w:name w:val="{5460c3e6-e897-49c2-95af-adb064f05299}"/>
        <w:style w:val=""/>
        <w:category>
          <w:name w:val="常规"/>
          <w:gallery w:val="placeholder"/>
        </w:category>
        <w:types>
          <w:type w:val="bbPlcHdr"/>
        </w:types>
        <w:behaviors>
          <w:behavior w:val="content"/>
        </w:behaviors>
        <w:description w:val=""/>
        <w:guid w:val="{5460c3e6-e897-49c2-95af-adb064f05299}"/>
      </w:docPartPr>
      <w:docPartBody>
        <w:p>
          <w:r>
            <w:rPr>
              <w:color w:val="808080"/>
            </w:rPr>
            <w:t>单击此处输入文字。</w:t>
          </w:r>
        </w:p>
      </w:docPartBody>
    </w:docPart>
    <w:docPart>
      <w:docPartPr>
        <w:name w:val="{8eebd311-e125-4c98-abb4-bd9a56388f73}"/>
        <w:style w:val=""/>
        <w:category>
          <w:name w:val="常规"/>
          <w:gallery w:val="placeholder"/>
        </w:category>
        <w:types>
          <w:type w:val="bbPlcHdr"/>
        </w:types>
        <w:behaviors>
          <w:behavior w:val="content"/>
        </w:behaviors>
        <w:description w:val=""/>
        <w:guid w:val="{8eebd311-e125-4c98-abb4-bd9a56388f73}"/>
      </w:docPartPr>
      <w:docPartBody>
        <w:p>
          <w:r>
            <w:rPr>
              <w:color w:val="808080"/>
            </w:rPr>
            <w:t>单击此处输入文字。</w:t>
          </w:r>
        </w:p>
      </w:docPartBody>
    </w:docPart>
    <w:docPart>
      <w:docPartPr>
        <w:name w:val="{c9d42758-715d-4445-a3d1-c4f354e91683}"/>
        <w:style w:val=""/>
        <w:category>
          <w:name w:val="常规"/>
          <w:gallery w:val="placeholder"/>
        </w:category>
        <w:types>
          <w:type w:val="bbPlcHdr"/>
        </w:types>
        <w:behaviors>
          <w:behavior w:val="content"/>
        </w:behaviors>
        <w:description w:val=""/>
        <w:guid w:val="{c9d42758-715d-4445-a3d1-c4f354e91683}"/>
      </w:docPartPr>
      <w:docPartBody>
        <w:p>
          <w:r>
            <w:rPr>
              <w:color w:val="808080"/>
            </w:rPr>
            <w:t>单击此处输入文字。</w:t>
          </w:r>
        </w:p>
      </w:docPartBody>
    </w:docPart>
    <w:docPart>
      <w:docPartPr>
        <w:name w:val="{d018c157-4ee4-40f3-9246-e2ff47dff70c}"/>
        <w:style w:val=""/>
        <w:category>
          <w:name w:val="常规"/>
          <w:gallery w:val="placeholder"/>
        </w:category>
        <w:types>
          <w:type w:val="bbPlcHdr"/>
        </w:types>
        <w:behaviors>
          <w:behavior w:val="content"/>
        </w:behaviors>
        <w:description w:val=""/>
        <w:guid w:val="{d018c157-4ee4-40f3-9246-e2ff47dff70c}"/>
      </w:docPartPr>
      <w:docPartBody>
        <w:p>
          <w:r>
            <w:rPr>
              <w:color w:val="808080"/>
            </w:rPr>
            <w:t>单击此处输入文字。</w:t>
          </w:r>
        </w:p>
      </w:docPartBody>
    </w:docPart>
    <w:docPart>
      <w:docPartPr>
        <w:name w:val="{e7a09ad0-8ab6-4dca-94eb-9b56e10fa48f}"/>
        <w:style w:val=""/>
        <w:category>
          <w:name w:val="常规"/>
          <w:gallery w:val="placeholder"/>
        </w:category>
        <w:types>
          <w:type w:val="bbPlcHdr"/>
        </w:types>
        <w:behaviors>
          <w:behavior w:val="content"/>
        </w:behaviors>
        <w:description w:val=""/>
        <w:guid w:val="{e7a09ad0-8ab6-4dca-94eb-9b56e10fa48f}"/>
      </w:docPartPr>
      <w:docPartBody>
        <w:p>
          <w:r>
            <w:rPr>
              <w:color w:val="808080"/>
            </w:rPr>
            <w:t>单击此处输入文字。</w:t>
          </w:r>
        </w:p>
      </w:docPartBody>
    </w:docPart>
    <w:docPart>
      <w:docPartPr>
        <w:name w:val="{ca07c65c-3625-4128-a34c-64e268fc7617}"/>
        <w:style w:val=""/>
        <w:category>
          <w:name w:val="常规"/>
          <w:gallery w:val="placeholder"/>
        </w:category>
        <w:types>
          <w:type w:val="bbPlcHdr"/>
        </w:types>
        <w:behaviors>
          <w:behavior w:val="content"/>
        </w:behaviors>
        <w:description w:val=""/>
        <w:guid w:val="{ca07c65c-3625-4128-a34c-64e268fc7617}"/>
      </w:docPartPr>
      <w:docPartBody>
        <w:p>
          <w:r>
            <w:rPr>
              <w:color w:val="808080"/>
            </w:rPr>
            <w:t>单击此处输入文字。</w:t>
          </w:r>
        </w:p>
      </w:docPartBody>
    </w:docPart>
    <w:docPart>
      <w:docPartPr>
        <w:name w:val="{f0895507-31de-47fd-af70-64aa4db77280}"/>
        <w:style w:val=""/>
        <w:category>
          <w:name w:val="常规"/>
          <w:gallery w:val="placeholder"/>
        </w:category>
        <w:types>
          <w:type w:val="bbPlcHdr"/>
        </w:types>
        <w:behaviors>
          <w:behavior w:val="content"/>
        </w:behaviors>
        <w:description w:val=""/>
        <w:guid w:val="{f0895507-31de-47fd-af70-64aa4db77280}"/>
      </w:docPartPr>
      <w:docPartBody>
        <w:p>
          <w:r>
            <w:rPr>
              <w:color w:val="808080"/>
            </w:rPr>
            <w:t>单击此处输入文字。</w:t>
          </w:r>
        </w:p>
      </w:docPartBody>
    </w:docPart>
    <w:docPart>
      <w:docPartPr>
        <w:name w:val="{df64ee1e-2481-44d9-877a-8db4fba866bf}"/>
        <w:style w:val=""/>
        <w:category>
          <w:name w:val="常规"/>
          <w:gallery w:val="placeholder"/>
        </w:category>
        <w:types>
          <w:type w:val="bbPlcHdr"/>
        </w:types>
        <w:behaviors>
          <w:behavior w:val="content"/>
        </w:behaviors>
        <w:description w:val=""/>
        <w:guid w:val="{df64ee1e-2481-44d9-877a-8db4fba866bf}"/>
      </w:docPartPr>
      <w:docPartBody>
        <w:p>
          <w:r>
            <w:rPr>
              <w:color w:val="808080"/>
            </w:rPr>
            <w:t>单击此处输入文字。</w:t>
          </w:r>
        </w:p>
      </w:docPartBody>
    </w:docPart>
    <w:docPart>
      <w:docPartPr>
        <w:name w:val="{2b437e36-feec-4f43-8e7c-43be928de3ae}"/>
        <w:style w:val=""/>
        <w:category>
          <w:name w:val="常规"/>
          <w:gallery w:val="placeholder"/>
        </w:category>
        <w:types>
          <w:type w:val="bbPlcHdr"/>
        </w:types>
        <w:behaviors>
          <w:behavior w:val="content"/>
        </w:behaviors>
        <w:description w:val=""/>
        <w:guid w:val="{2b437e36-feec-4f43-8e7c-43be928de3ae}"/>
      </w:docPartPr>
      <w:docPartBody>
        <w:p>
          <w:r>
            <w:rPr>
              <w:color w:val="808080"/>
            </w:rPr>
            <w:t>单击此处输入文字。</w:t>
          </w:r>
        </w:p>
      </w:docPartBody>
    </w:docPart>
    <w:docPart>
      <w:docPartPr>
        <w:name w:val="{3fc10a25-fb45-4bc1-8a3d-029970946c39}"/>
        <w:style w:val=""/>
        <w:category>
          <w:name w:val="常规"/>
          <w:gallery w:val="placeholder"/>
        </w:category>
        <w:types>
          <w:type w:val="bbPlcHdr"/>
        </w:types>
        <w:behaviors>
          <w:behavior w:val="content"/>
        </w:behaviors>
        <w:description w:val=""/>
        <w:guid w:val="{3fc10a25-fb45-4bc1-8a3d-029970946c39}"/>
      </w:docPartPr>
      <w:docPartBody>
        <w:p>
          <w:r>
            <w:rPr>
              <w:color w:val="808080"/>
            </w:rPr>
            <w:t>单击此处输入文字。</w:t>
          </w:r>
        </w:p>
      </w:docPartBody>
    </w:docPart>
    <w:docPart>
      <w:docPartPr>
        <w:name w:val="{0ca65874-19ae-4728-af5d-b9db89a0d556}"/>
        <w:style w:val=""/>
        <w:category>
          <w:name w:val="常规"/>
          <w:gallery w:val="placeholder"/>
        </w:category>
        <w:types>
          <w:type w:val="bbPlcHdr"/>
        </w:types>
        <w:behaviors>
          <w:behavior w:val="content"/>
        </w:behaviors>
        <w:description w:val=""/>
        <w:guid w:val="{0ca65874-19ae-4728-af5d-b9db89a0d556}"/>
      </w:docPartPr>
      <w:docPartBody>
        <w:p>
          <w:r>
            <w:rPr>
              <w:color w:val="808080"/>
            </w:rPr>
            <w:t>单击此处输入文字。</w:t>
          </w:r>
        </w:p>
      </w:docPartBody>
    </w:docPart>
    <w:docPart>
      <w:docPartPr>
        <w:name w:val="{10866439-d411-4c40-82fa-828bd18fb7ad}"/>
        <w:style w:val=""/>
        <w:category>
          <w:name w:val="常规"/>
          <w:gallery w:val="placeholder"/>
        </w:category>
        <w:types>
          <w:type w:val="bbPlcHdr"/>
        </w:types>
        <w:behaviors>
          <w:behavior w:val="content"/>
        </w:behaviors>
        <w:description w:val=""/>
        <w:guid w:val="{10866439-d411-4c40-82fa-828bd18fb7ad}"/>
      </w:docPartPr>
      <w:docPartBody>
        <w:p>
          <w:r>
            <w:rPr>
              <w:color w:val="808080"/>
            </w:rPr>
            <w:t>单击此处输入文字。</w:t>
          </w:r>
        </w:p>
      </w:docPartBody>
    </w:docPart>
    <w:docPart>
      <w:docPartPr>
        <w:name w:val="{8d12e53b-4e61-4713-945b-f56fa8f4a07a}"/>
        <w:style w:val=""/>
        <w:category>
          <w:name w:val="常规"/>
          <w:gallery w:val="placeholder"/>
        </w:category>
        <w:types>
          <w:type w:val="bbPlcHdr"/>
        </w:types>
        <w:behaviors>
          <w:behavior w:val="content"/>
        </w:behaviors>
        <w:description w:val=""/>
        <w:guid w:val="{8d12e53b-4e61-4713-945b-f56fa8f4a07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2019-03-31T14:51:00Z</dcterms:created>
  <dc:creator>HP</dc:creator>
  <cp:lastModifiedBy>HP</cp:lastModifiedBy>
  <dcterms:modified xsi:type="dcterms:W3CDTF">2019-04-01T12:32:27Z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